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D9618" w14:textId="77777777" w:rsidR="00A41172" w:rsidRDefault="006A4F3E">
      <w:pPr>
        <w:pStyle w:val="JLDheading"/>
        <w:rPr>
          <w:rFonts w:hint="eastAsia"/>
        </w:rPr>
      </w:pPr>
      <w:r>
        <w:t>A phylogenetic model for the arrival of species into microbial communities</w:t>
      </w:r>
    </w:p>
    <w:p w14:paraId="212409BC" w14:textId="77777777" w:rsidR="00A41172" w:rsidRDefault="00A41172">
      <w:pPr>
        <w:pStyle w:val="JLDbody"/>
        <w:rPr>
          <w:rFonts w:hint="eastAsia"/>
        </w:rPr>
      </w:pPr>
    </w:p>
    <w:p w14:paraId="7E96442A" w14:textId="77777777" w:rsidR="00A41172" w:rsidRDefault="006A4F3E">
      <w:pPr>
        <w:pStyle w:val="JLDbody"/>
        <w:rPr>
          <w:rFonts w:hint="eastAsia"/>
        </w:rPr>
      </w:pPr>
      <w:r>
        <w:t>John L. Darcy,</w:t>
      </w:r>
      <w:r>
        <w:rPr>
          <w:vertAlign w:val="superscript"/>
        </w:rPr>
        <w:t>a</w:t>
      </w:r>
      <w:r>
        <w:t xml:space="preserve"> Alex D. Washburne,</w:t>
      </w:r>
      <w:r>
        <w:rPr>
          <w:vertAlign w:val="superscript"/>
        </w:rPr>
        <w:t>a,b</w:t>
      </w:r>
      <w:r>
        <w:t xml:space="preserve"> Michael S. Robeson,</w:t>
      </w:r>
      <w:r>
        <w:rPr>
          <w:vertAlign w:val="superscript"/>
        </w:rPr>
        <w:t>c</w:t>
      </w:r>
      <w:r>
        <w:t xml:space="preserve"> Tiffany Prest,</w:t>
      </w:r>
      <w:r>
        <w:rPr>
          <w:vertAlign w:val="superscript"/>
        </w:rPr>
        <w:t>a,b</w:t>
      </w:r>
      <w:r>
        <w:t xml:space="preserve"> Steven K. Schmidt,</w:t>
      </w:r>
      <w:r>
        <w:rPr>
          <w:vertAlign w:val="superscript"/>
        </w:rPr>
        <w:t>a</w:t>
      </w:r>
      <w:r>
        <w:t xml:space="preserve"> Diana R. Nemergut</w:t>
      </w:r>
      <w:r>
        <w:rPr>
          <w:vertAlign w:val="superscript"/>
        </w:rPr>
        <w:t>b</w:t>
      </w:r>
      <w:r>
        <w:t>†</w:t>
      </w:r>
    </w:p>
    <w:p w14:paraId="65C1FB69" w14:textId="77777777" w:rsidR="00A41172" w:rsidRDefault="00A41172">
      <w:pPr>
        <w:pStyle w:val="JLDbody"/>
        <w:rPr>
          <w:rFonts w:hint="eastAsia"/>
        </w:rPr>
      </w:pPr>
    </w:p>
    <w:p w14:paraId="5DD6EA99" w14:textId="77777777" w:rsidR="00A41172" w:rsidRDefault="006A4F3E">
      <w:pPr>
        <w:pStyle w:val="JLDbody"/>
        <w:numPr>
          <w:ilvl w:val="0"/>
          <w:numId w:val="2"/>
        </w:numPr>
        <w:rPr>
          <w:rFonts w:hint="eastAsia"/>
        </w:rPr>
      </w:pPr>
      <w:r>
        <w:t>Department of Ecology and Evolutionary Biology, University of Colorado Boulder, Campus Box 334, Boulder, Colorado, 80309, USA.</w:t>
      </w:r>
    </w:p>
    <w:p w14:paraId="18F2C84D" w14:textId="77777777" w:rsidR="00A41172" w:rsidRDefault="006A4F3E">
      <w:pPr>
        <w:pStyle w:val="JLDbody"/>
        <w:numPr>
          <w:ilvl w:val="0"/>
          <w:numId w:val="2"/>
        </w:numPr>
        <w:rPr>
          <w:rFonts w:hint="eastAsia"/>
        </w:rPr>
      </w:pPr>
      <w:r>
        <w:t>Department of Biology, Duke University. 130 Science Drive, Durham, North Carolina, 27708, USA.</w:t>
      </w:r>
    </w:p>
    <w:p w14:paraId="34FAE7D9" w14:textId="77777777" w:rsidR="00A41172" w:rsidRDefault="006A4F3E">
      <w:pPr>
        <w:pStyle w:val="JLDbody"/>
        <w:numPr>
          <w:ilvl w:val="0"/>
          <w:numId w:val="2"/>
        </w:numPr>
        <w:rPr>
          <w:rFonts w:hint="eastAsia"/>
        </w:rPr>
      </w:pPr>
      <w:r>
        <w:t>Department of Fish, Wildlife &amp; Conservation Biology, Colorado State University. Fort Collins, CO, 80523, USA.</w:t>
      </w:r>
    </w:p>
    <w:p w14:paraId="189D3A50" w14:textId="77777777" w:rsidR="00A41172" w:rsidRDefault="00A41172">
      <w:pPr>
        <w:pStyle w:val="JLDbody"/>
        <w:rPr>
          <w:rFonts w:hint="eastAsia"/>
        </w:rPr>
      </w:pPr>
    </w:p>
    <w:p w14:paraId="62D2D7AB" w14:textId="77777777" w:rsidR="00A41172" w:rsidRDefault="006A4F3E">
      <w:pPr>
        <w:pStyle w:val="JLDbody"/>
        <w:rPr>
          <w:rFonts w:hint="eastAsia"/>
        </w:rPr>
      </w:pPr>
      <w:r>
        <w:t>†Deceased.</w:t>
      </w:r>
    </w:p>
    <w:p w14:paraId="4DA89556" w14:textId="77777777" w:rsidR="00A41172" w:rsidRDefault="00A41172">
      <w:pPr>
        <w:pStyle w:val="JLDbody"/>
        <w:rPr>
          <w:rFonts w:hint="eastAsia"/>
        </w:rPr>
      </w:pPr>
    </w:p>
    <w:p w14:paraId="5775D264" w14:textId="77777777" w:rsidR="00A41172" w:rsidRDefault="006A4F3E">
      <w:pPr>
        <w:pStyle w:val="JLDbody"/>
        <w:rPr>
          <w:rFonts w:hint="eastAsia"/>
        </w:rPr>
      </w:pPr>
      <w:r>
        <w:t xml:space="preserve"># Address correspondence to John L. Darcy. Email: </w:t>
      </w:r>
      <w:hyperlink r:id="rId7" w:history="1">
        <w:r>
          <w:rPr>
            <w:rStyle w:val="Internetlink"/>
          </w:rPr>
          <w:t>darcyj@colorado.edu</w:t>
        </w:r>
      </w:hyperlink>
      <w:r>
        <w:t>; Fax: 303-492-8699</w:t>
      </w:r>
    </w:p>
    <w:p w14:paraId="5E153179" w14:textId="77777777" w:rsidR="00A41172" w:rsidRDefault="00A41172">
      <w:pPr>
        <w:pStyle w:val="JLDbody"/>
        <w:rPr>
          <w:rFonts w:hint="eastAsia"/>
        </w:rPr>
      </w:pPr>
    </w:p>
    <w:p w14:paraId="6E17E56B" w14:textId="77777777" w:rsidR="00A41172" w:rsidRDefault="006A4F3E">
      <w:pPr>
        <w:pStyle w:val="JLDbody"/>
        <w:rPr>
          <w:rFonts w:hint="eastAsia"/>
        </w:rPr>
      </w:pPr>
      <w:r>
        <w:t>Running Title: Phylogenetic Community Assembly of Microbes</w:t>
      </w:r>
    </w:p>
    <w:p w14:paraId="25C91A61" w14:textId="77777777" w:rsidR="00A41172" w:rsidRDefault="00A41172">
      <w:pPr>
        <w:pStyle w:val="JLDbody"/>
        <w:rPr>
          <w:rFonts w:hint="eastAsia"/>
        </w:rPr>
      </w:pPr>
    </w:p>
    <w:p w14:paraId="2F05D348" w14:textId="77777777" w:rsidR="00A41172" w:rsidRDefault="006A4F3E">
      <w:pPr>
        <w:pStyle w:val="JLDheading"/>
        <w:pageBreakBefore/>
        <w:rPr>
          <w:rFonts w:hint="eastAsia"/>
        </w:rPr>
      </w:pPr>
      <w:r>
        <w:lastRenderedPageBreak/>
        <w:t>ABSTRACT</w:t>
      </w:r>
    </w:p>
    <w:p w14:paraId="0D87350B" w14:textId="3E45E04D" w:rsidR="00A41172" w:rsidRDefault="006A4F3E">
      <w:pPr>
        <w:pStyle w:val="JLDbody"/>
        <w:rPr>
          <w:rFonts w:hint="eastAsia"/>
        </w:rPr>
      </w:pPr>
      <w:r>
        <w:tab/>
      </w:r>
      <w:del w:id="0" w:author="Mike Robeson" w:date="2017-08-24T12:18:00Z">
        <w:r w:rsidDel="00B3455B">
          <w:delText xml:space="preserve">Community assembly is ubiquitous in the human microbiome (and in other biomes as well), but </w:delText>
        </w:r>
      </w:del>
      <w:ins w:id="1" w:author="Mike Robeson" w:date="2017-08-24T12:18:00Z">
        <w:r w:rsidR="00B3455B">
          <w:t>T</w:t>
        </w:r>
      </w:ins>
      <w:del w:id="2" w:author="Mike Robeson" w:date="2017-08-24T12:18:00Z">
        <w:r w:rsidDel="00B3455B">
          <w:delText>t</w:delText>
        </w:r>
      </w:del>
      <w:r>
        <w:t xml:space="preserve">he rules and mechanisms underlying </w:t>
      </w:r>
      <w:ins w:id="3" w:author="Mike Robeson" w:date="2017-08-24T12:18:00Z">
        <w:r w:rsidR="00B3455B">
          <w:t xml:space="preserve">community </w:t>
        </w:r>
      </w:ins>
      <w:r>
        <w:t xml:space="preserve">assembly </w:t>
      </w:r>
      <w:ins w:id="4" w:author="Mike Robeson" w:date="2017-08-24T12:19:00Z">
        <w:r w:rsidR="00B3455B">
          <w:t xml:space="preserve">within the human microbiome </w:t>
        </w:r>
      </w:ins>
      <w:r>
        <w:t xml:space="preserve">are difficult to </w:t>
      </w:r>
      <w:del w:id="5" w:author="Mike Robeson" w:date="2017-08-24T12:18:00Z">
        <w:r w:rsidDel="00B3455B">
          <w:delText>parse</w:delText>
        </w:r>
      </w:del>
      <w:ins w:id="6" w:author="Mike Robeson" w:date="2017-08-24T12:18:00Z">
        <w:r w:rsidR="00B3455B">
          <w:t>decon</w:t>
        </w:r>
        <w:r w:rsidR="00B3455B">
          <w:rPr>
            <w:rFonts w:hint="eastAsia"/>
          </w:rPr>
          <w:t>struct</w:t>
        </w:r>
      </w:ins>
      <w:r>
        <w:t xml:space="preserve">. Fortunately, </w:t>
      </w:r>
      <w:ins w:id="7" w:author="Mike Robeson" w:date="2017-08-24T12:22:00Z">
        <w:r w:rsidR="00A6709A">
          <w:t xml:space="preserve">large surveys of </w:t>
        </w:r>
      </w:ins>
      <w:r>
        <w:t xml:space="preserve">microbial communities </w:t>
      </w:r>
      <w:ins w:id="8" w:author="Mike Robeson" w:date="2017-08-24T12:22:00Z">
        <w:r w:rsidR="00A6709A">
          <w:t xml:space="preserve">taken over time </w:t>
        </w:r>
      </w:ins>
      <w:r>
        <w:t xml:space="preserve">offer a data-rich opportunity to test mathematical models of assembly, especially from a phylogenetic perspective. We developed a mathematical model that can be used to test hypotheses about how </w:t>
      </w:r>
      <w:ins w:id="9" w:author="Mike Robeson" w:date="2017-08-24T12:27:00Z">
        <w:r w:rsidR="005C228F">
          <w:t xml:space="preserve">the </w:t>
        </w:r>
      </w:ins>
      <w:r>
        <w:t xml:space="preserve">phylogenetic diversity </w:t>
      </w:r>
      <w:del w:id="10" w:author="Mike Robeson" w:date="2017-08-24T12:27:00Z">
        <w:r w:rsidDel="005C228F">
          <w:delText xml:space="preserve">is added to </w:delText>
        </w:r>
      </w:del>
      <w:ins w:id="11" w:author="Mike Robeson" w:date="2017-08-24T12:27:00Z">
        <w:r w:rsidR="005C228F">
          <w:t xml:space="preserve">of </w:t>
        </w:r>
      </w:ins>
      <w:r>
        <w:t xml:space="preserve">microbial communities </w:t>
      </w:r>
      <w:ins w:id="12" w:author="Mike Robeson" w:date="2017-08-24T12:27:00Z">
        <w:r w:rsidR="00033BBB">
          <w:t>change</w:t>
        </w:r>
        <w:r w:rsidR="005C228F">
          <w:t xml:space="preserve"> </w:t>
        </w:r>
      </w:ins>
      <w:r>
        <w:t xml:space="preserve">over time. We applied our model to </w:t>
      </w:r>
      <w:del w:id="13" w:author="Mike Robeson" w:date="2017-08-24T12:28:00Z">
        <w:r w:rsidDel="00D609E0">
          <w:delText xml:space="preserve">time-series, </w:delText>
        </w:r>
      </w:del>
      <w:del w:id="14" w:author="Mike Robeson" w:date="2017-08-24T12:22:00Z">
        <w:r w:rsidDel="00A6709A">
          <w:delText xml:space="preserve">high-throughput sequencing data to </w:delText>
        </w:r>
      </w:del>
      <w:r>
        <w:t>estimate the extent to which previously unobserved species appear during community assembly, based on their phylogenetic similarity to species already present. We tested the model outcomes against a neutral model of community assembly, wherein previously unobserved species are added with no regard to the phyolgenetic makeup of the existing community.  For the time-series human microbiome data sets we analyzed, the model clearly demonstrates that species closely related to existing species in the community are more likely to be added to the community over time (i.e. underdispersion). Community assembly on the palms had stronger (i.e. more “nepotistic”) patterns of underdispersion than on the tongue or in feces. We also found that community assembly in an infant gut microbiome became less underdispersed (but still different than a neutral model) after the subject began consuming baby formula. All data sets analyzed showed phylogenetic underdispersion, and the magnitude of this underdispersion varied by sampling location on the human body.</w:t>
      </w:r>
    </w:p>
    <w:p w14:paraId="170AB034" w14:textId="77777777" w:rsidR="00A41172" w:rsidRDefault="00A41172">
      <w:pPr>
        <w:pStyle w:val="JLDheading"/>
        <w:rPr>
          <w:rFonts w:hint="eastAsia"/>
        </w:rPr>
      </w:pPr>
    </w:p>
    <w:p w14:paraId="10168021" w14:textId="77777777" w:rsidR="00A41172" w:rsidRDefault="006A4F3E">
      <w:pPr>
        <w:pStyle w:val="JLDheading"/>
        <w:rPr>
          <w:rFonts w:hint="eastAsia"/>
        </w:rPr>
      </w:pPr>
      <w:r>
        <w:t>Introduction</w:t>
      </w:r>
    </w:p>
    <w:p w14:paraId="4A3E1F2B" w14:textId="77777777" w:rsidR="00A41172" w:rsidRDefault="006A4F3E">
      <w:pPr>
        <w:pStyle w:val="JLDbody"/>
        <w:rPr>
          <w:rFonts w:hint="eastAsia"/>
        </w:rPr>
      </w:pPr>
      <w:commentRangeStart w:id="15"/>
      <w:r>
        <w:tab/>
        <w:t xml:space="preserve">Every non-sterile surface in the world is in some stage of community assembly, from a forest of tropical trees to a constellation of microbes in a mammalian gut. The communities of organisms inhabiting these environments are dynamic through time, and studying patterns of assembly may shine light on general rules that govern their change. Understanding these community assembly rules may aid habitat restoration (Palmer </w:t>
      </w:r>
      <w:r>
        <w:rPr>
          <w:i/>
        </w:rPr>
        <w:t>et al.</w:t>
      </w:r>
      <w:r>
        <w:t xml:space="preserve">, 1997; Temperton, 2004)⁠, the management of nature reserves with disturbances (Richards </w:t>
      </w:r>
      <w:r>
        <w:rPr>
          <w:i/>
        </w:rPr>
        <w:t>et al.</w:t>
      </w:r>
      <w:r>
        <w:t xml:space="preserve">, 1999; Bengtsson </w:t>
      </w:r>
      <w:r>
        <w:rPr>
          <w:i/>
        </w:rPr>
        <w:t>et al.</w:t>
      </w:r>
      <w:r>
        <w:t>, 2000)</w:t>
      </w:r>
      <w:bookmarkStart w:id="16" w:name="__Fieldmark__144_1186360433"/>
      <w:r>
        <w:t>⁠</w:t>
      </w:r>
      <w:bookmarkEnd w:id="16"/>
      <w:r>
        <w:t xml:space="preserve">, and ecological theory of phylogenetic signatures in community assembly (O’Dwyer </w:t>
      </w:r>
      <w:r>
        <w:rPr>
          <w:i/>
        </w:rPr>
        <w:t>et al.</w:t>
      </w:r>
      <w:r>
        <w:t xml:space="preserve">, 2012; Goberna </w:t>
      </w:r>
      <w:r>
        <w:rPr>
          <w:i/>
        </w:rPr>
        <w:t>et al.</w:t>
      </w:r>
      <w:r>
        <w:t>, 2014)⁠</w:t>
      </w:r>
      <w:bookmarkStart w:id="17" w:name="__Fieldmark__151_1186360433"/>
      <w:r>
        <w:t>.</w:t>
      </w:r>
      <w:bookmarkEnd w:id="17"/>
      <w:r>
        <w:t xml:space="preserve"> Patterns and rules of community assembly are particularly important in human systems, including the primary succession of microbes on a human host following birth (Koenig </w:t>
      </w:r>
      <w:r>
        <w:rPr>
          <w:i/>
        </w:rPr>
        <w:t>et al.</w:t>
      </w:r>
      <w:r>
        <w:t>, 2011)</w:t>
      </w:r>
      <w:bookmarkStart w:id="18" w:name="__Fieldmark__159_1186360433"/>
      <w:r>
        <w:t>⁠</w:t>
      </w:r>
      <w:bookmarkEnd w:id="18"/>
      <w:r>
        <w:t xml:space="preserve">, secondary successions following disease, disturbances caused by host lifestyle or antibiotic use (Peterfreund </w:t>
      </w:r>
      <w:r>
        <w:rPr>
          <w:i/>
        </w:rPr>
        <w:t>et al.</w:t>
      </w:r>
      <w:r>
        <w:t xml:space="preserve">, 2012; David </w:t>
      </w:r>
      <w:r>
        <w:rPr>
          <w:i/>
        </w:rPr>
        <w:t>et al.</w:t>
      </w:r>
      <w:r>
        <w:t xml:space="preserve">, 2014; Kennedy </w:t>
      </w:r>
      <w:r>
        <w:rPr>
          <w:i/>
        </w:rPr>
        <w:t>et al.</w:t>
      </w:r>
      <w:r>
        <w:t>, 2016)</w:t>
      </w:r>
      <w:bookmarkStart w:id="19" w:name="__Fieldmark__166_1186360433"/>
      <w:r>
        <w:t>⁠</w:t>
      </w:r>
      <w:bookmarkEnd w:id="19"/>
      <w:r>
        <w:t xml:space="preserve">, and the natural turnover of microbial communities over time (Caporaso </w:t>
      </w:r>
      <w:r>
        <w:rPr>
          <w:i/>
        </w:rPr>
        <w:t>et al.</w:t>
      </w:r>
      <w:r>
        <w:t>, 2011)⁠.</w:t>
      </w:r>
      <w:commentRangeEnd w:id="15"/>
      <w:r w:rsidR="00444226">
        <w:rPr>
          <w:rStyle w:val="CommentReference"/>
          <w:rFonts w:cs="Mangal"/>
        </w:rPr>
        <w:commentReference w:id="15"/>
      </w:r>
    </w:p>
    <w:p w14:paraId="4C3EA2C4" w14:textId="77777777" w:rsidR="00A41172" w:rsidRDefault="006A4F3E">
      <w:pPr>
        <w:pStyle w:val="JLDbody"/>
        <w:rPr>
          <w:rFonts w:hint="eastAsia"/>
        </w:rPr>
      </w:pPr>
      <w:r>
        <w:tab/>
        <w:t xml:space="preserve">Insights into these difficult-to-observe community assembly processes can be gained via the comparison of microbial communities using high-throughput DNA sequencing (Nemergut </w:t>
      </w:r>
      <w:r>
        <w:rPr>
          <w:i/>
        </w:rPr>
        <w:t>et al.</w:t>
      </w:r>
      <w:r>
        <w:t xml:space="preserve">, 2016; Caporaso </w:t>
      </w:r>
      <w:r>
        <w:rPr>
          <w:i/>
        </w:rPr>
        <w:t>et al.</w:t>
      </w:r>
      <w:r>
        <w:t xml:space="preserve">, 2012; Nemergut </w:t>
      </w:r>
      <w:r>
        <w:rPr>
          <w:i/>
        </w:rPr>
        <w:t>et al.</w:t>
      </w:r>
      <w:r>
        <w:t xml:space="preserve">, 2013)⁠, especially in time-series studies (Caporaso </w:t>
      </w:r>
      <w:r>
        <w:rPr>
          <w:i/>
        </w:rPr>
        <w:t>et al.</w:t>
      </w:r>
      <w:r>
        <w:t xml:space="preserve">, 2011; Koenig </w:t>
      </w:r>
      <w:r>
        <w:rPr>
          <w:i/>
        </w:rPr>
        <w:t>et al.</w:t>
      </w:r>
      <w:r>
        <w:t xml:space="preserve">, 2011; Kennedy </w:t>
      </w:r>
      <w:r>
        <w:rPr>
          <w:i/>
        </w:rPr>
        <w:t>et al.</w:t>
      </w:r>
      <w:r>
        <w:t xml:space="preserve">, 2016; Nemergut </w:t>
      </w:r>
      <w:r>
        <w:rPr>
          <w:i/>
        </w:rPr>
        <w:t>et al.</w:t>
      </w:r>
      <w:r>
        <w:t xml:space="preserve">, 2016; Darcy </w:t>
      </w:r>
      <w:r>
        <w:rPr>
          <w:i/>
        </w:rPr>
        <w:t>et al.</w:t>
      </w:r>
      <w:r>
        <w:t xml:space="preserve">, 2017)⁠. But one major drawback of culture-independent sequencing studies is that it is difficult to link species with their traits (Martiny </w:t>
      </w:r>
      <w:r>
        <w:rPr>
          <w:i/>
        </w:rPr>
        <w:t>et al.</w:t>
      </w:r>
      <w:r>
        <w:t xml:space="preserve">, 2015)⁠. Phylogenetic approaches can compensate for this drawback somewhat, by using the shared evolutionary history of species as a proxy for their ecological (trait-based) similarity (Webb </w:t>
      </w:r>
      <w:r>
        <w:rPr>
          <w:i/>
        </w:rPr>
        <w:t>et al.</w:t>
      </w:r>
      <w:r>
        <w:t xml:space="preserve">, 2002; Wiens </w:t>
      </w:r>
      <w:r>
        <w:rPr>
          <w:i/>
        </w:rPr>
        <w:t>et al.</w:t>
      </w:r>
      <w:r>
        <w:t xml:space="preserve">, 2010)⁠. Indeed, phylogenies constructed using 16S rDNA recapitulate core-genome differences among bacteria (Langille </w:t>
      </w:r>
      <w:r>
        <w:rPr>
          <w:i/>
        </w:rPr>
        <w:t>et al.</w:t>
      </w:r>
      <w:r>
        <w:t xml:space="preserve">, 2013)⁠. Within this framework of phylogenetic niche conservatism (Wiens </w:t>
      </w:r>
      <w:r>
        <w:rPr>
          <w:i/>
        </w:rPr>
        <w:t>et al.</w:t>
      </w:r>
      <w:r>
        <w:t xml:space="preserve">, 2010)⁠, microbial communities can be phylogenetically over- or underdispersed, referring to communities that are phylogenetically diverse or phylogenetically constrained, as compared to a neutral model (Webb, 2000; Webb </w:t>
      </w:r>
      <w:r>
        <w:rPr>
          <w:i/>
        </w:rPr>
        <w:t>et al.</w:t>
      </w:r>
      <w:r>
        <w:t xml:space="preserve">, 2002; Letcher and Chazdon, 2012; Gerhold </w:t>
      </w:r>
      <w:r>
        <w:rPr>
          <w:i/>
        </w:rPr>
        <w:t>et al.</w:t>
      </w:r>
      <w:r>
        <w:t>, 2015)⁠⁠.</w:t>
      </w:r>
    </w:p>
    <w:p w14:paraId="19F7137F" w14:textId="77777777" w:rsidR="00A41172" w:rsidRDefault="006A4F3E">
      <w:pPr>
        <w:pStyle w:val="JLDbody"/>
        <w:rPr>
          <w:rFonts w:hint="eastAsia"/>
        </w:rPr>
      </w:pPr>
      <w:r>
        <w:tab/>
        <w:t xml:space="preserve">Here, we use the phylogenetic relationships among species within a time-series to understand the community’s change over time in a new way. Instead of analyzing broad patterns of community change via beta-diversity statistics (UniFrac (Lozupone and Knight, 2005)⁠) or analyzing patterns of select clades within the community (PhyloFactor (Washburne </w:t>
      </w:r>
      <w:r>
        <w:rPr>
          <w:i/>
        </w:rPr>
        <w:t>et al.</w:t>
      </w:r>
      <w:r>
        <w:t xml:space="preserve">, 2017)⁠, Edge PCA (Matsen IV </w:t>
      </w:r>
      <w:r>
        <w:rPr>
          <w:i/>
        </w:rPr>
        <w:t>et al.</w:t>
      </w:r>
      <w:r>
        <w:t xml:space="preserve">, 2013)⁠), we model the probability of each new species’ immigration into the community as a monotonic function of its phylogenetic distance to members of the community that have already arrived. Our general model of phylogenetically-mediated arrival ranges from the standard neutral model in which all lineages are added to the community with the same probability, to an underdispersed model where close relatives are more likely to be added to the community than distant relatives, and an opposite, over-dispersed model. We use the terms over- and underdispersion slightly differently than studies that compare communities on the basis of phylogenetic over- or underdispersion (Webb, 2000; Webb </w:t>
      </w:r>
      <w:r>
        <w:rPr>
          <w:i/>
        </w:rPr>
        <w:t>et al.</w:t>
      </w:r>
      <w:r>
        <w:t>, 2002; Letcher and Chazdon, 2012)⁠. We discuss these terms in the context of species arriving into a community for the first time, where an underdispersed first-time arrival is when an arriving species contributes less phylogenetic diversity to the community than a neutral arrival. Conversely, an overdispersed first-time arrival is when that species contributes more phylogenetic diversity to the community than a neutral arrival.</w:t>
      </w:r>
    </w:p>
    <w:p w14:paraId="36B39DE5" w14:textId="77777777" w:rsidR="00A41172" w:rsidRDefault="006A4F3E">
      <w:pPr>
        <w:pStyle w:val="JLDbody"/>
        <w:rPr>
          <w:rFonts w:hint="eastAsia"/>
        </w:rPr>
      </w:pPr>
      <w:r>
        <w:tab/>
      </w:r>
      <w:commentRangeStart w:id="20"/>
      <w:r>
        <w:t xml:space="preserve">Since the arrival of species into a community signifies the arrival of new traits, this paradigm provides a window into the assembly of ecosystem function. In particular, arriving species that have not previously arrived (first-time arrivals) constitute new phylogenetic diversity being added to a community. </w:t>
      </w:r>
      <w:commentRangeEnd w:id="20"/>
      <w:r w:rsidR="009A23B9">
        <w:rPr>
          <w:rStyle w:val="CommentReference"/>
          <w:rFonts w:cs="Mangal"/>
        </w:rPr>
        <w:commentReference w:id="20"/>
      </w:r>
      <w:r>
        <w:t xml:space="preserve">Any organism of interest in a human microbiome data set, from the pathogenic to the probiotic, will at some point be a first-time arrival, and the order in which these organisms arrive in the community is determined by community assembly processes (Nemergut </w:t>
      </w:r>
      <w:r>
        <w:rPr>
          <w:i/>
        </w:rPr>
        <w:t>et al.</w:t>
      </w:r>
      <w:r>
        <w:t xml:space="preserve">, 2013)⁠. Predicting which lineages of organisms can arrive and establish in a given environment can have far-reaching implications for ecosystem remediation and management, especially in microbial communities where the functional traits (Violle </w:t>
      </w:r>
      <w:r>
        <w:rPr>
          <w:i/>
        </w:rPr>
        <w:t>et al.</w:t>
      </w:r>
      <w:r>
        <w:t xml:space="preserve">, 2007)⁠ of many microbes are still largely unknown (Martiny </w:t>
      </w:r>
      <w:r>
        <w:rPr>
          <w:i/>
        </w:rPr>
        <w:t>et al.</w:t>
      </w:r>
      <w:r>
        <w:t>, 2015)⁠.</w:t>
      </w:r>
    </w:p>
    <w:p w14:paraId="23BD1ADB" w14:textId="77777777" w:rsidR="00A41172" w:rsidRDefault="006A4F3E">
      <w:pPr>
        <w:pStyle w:val="JLDbody"/>
        <w:rPr>
          <w:rFonts w:hint="eastAsia"/>
        </w:rPr>
      </w:pPr>
      <w:r>
        <w:tab/>
      </w:r>
      <w:commentRangeStart w:id="21"/>
      <w:r>
        <w:t xml:space="preserve">The model we present here can be used to estimate the extent to which first-time arrivals are phylogenetically over- or underdispersed during a time-series microbiome dataset. Said another way, we estimate the extent to which first-time arrivals are “nepotistic”, meaning they are more likely to arrive when a close relative is already present (phylogenetic underdispersion). </w:t>
      </w:r>
      <w:commentRangeEnd w:id="21"/>
      <w:r w:rsidR="00D60883">
        <w:rPr>
          <w:rStyle w:val="CommentReference"/>
          <w:rFonts w:cs="Mangal"/>
        </w:rPr>
        <w:commentReference w:id="21"/>
      </w:r>
      <w:r>
        <w:t xml:space="preserve">We fit our model (described in our methods section, below) to several time-series human microbiome data sets (Caporaso </w:t>
      </w:r>
      <w:r>
        <w:rPr>
          <w:i/>
        </w:rPr>
        <w:t>et al.</w:t>
      </w:r>
      <w:r>
        <w:t xml:space="preserve">, 2011; Koenig </w:t>
      </w:r>
      <w:r>
        <w:rPr>
          <w:i/>
        </w:rPr>
        <w:t>et al.</w:t>
      </w:r>
      <w:r>
        <w:t>, 2011)⁠, to compare patterns of microbial community assembly between subjects, sample sites, or time periods.</w:t>
      </w:r>
    </w:p>
    <w:p w14:paraId="28BC1409" w14:textId="77777777" w:rsidR="00A41172" w:rsidRDefault="00A41172">
      <w:pPr>
        <w:pStyle w:val="JLDbody"/>
        <w:rPr>
          <w:rFonts w:hint="eastAsia"/>
        </w:rPr>
      </w:pPr>
    </w:p>
    <w:p w14:paraId="525953E4" w14:textId="77777777" w:rsidR="00A41172" w:rsidRDefault="006A4F3E">
      <w:pPr>
        <w:pStyle w:val="JLDheading"/>
        <w:rPr>
          <w:rFonts w:hint="eastAsia"/>
        </w:rPr>
      </w:pPr>
      <w:r>
        <w:t>METHODS</w:t>
      </w:r>
    </w:p>
    <w:p w14:paraId="47F43BA0" w14:textId="77777777" w:rsidR="00A41172" w:rsidRDefault="006A4F3E">
      <w:pPr>
        <w:pStyle w:val="JLDbody"/>
        <w:rPr>
          <w:rFonts w:hint="eastAsia"/>
        </w:rPr>
      </w:pPr>
      <w:r>
        <w:tab/>
        <w:t>Our modeling approach determines to what extent the arrival of previously-unobserved species into a community can be predicted by the phylogenetic distance of the arriving species compared to the set of all species that have already arrived. Thus, our methods section is divided into five parts. First, we discuss our statistical model of phylogenetically-mediated first-time arrival. Second, we describe our simulations, where we use the statistical model to resample communities using fixed parameter values. Third, we describe the parameter estimation approach we use, where we compare empirical data to the resampled communities (which have known parameter values) in order to estimate the degree to which first-time arrivals in the empirical data set are over- or underdispersed. Fourth, we describe our hypothesis testing, where we test these patterns against the null hypothesis of no phylogenetic signal in first-time arrivals. Fifth, we apply our statistical model to real data sets and explain the bioinformatic and technical details of our analysis, and then in the sixth section we make our code available for others to replicate our analysis or perform similar analyses.</w:t>
      </w:r>
    </w:p>
    <w:p w14:paraId="7FA0553E" w14:textId="77777777" w:rsidR="00A41172" w:rsidRDefault="00A41172">
      <w:pPr>
        <w:pStyle w:val="JLDbody"/>
        <w:rPr>
          <w:rFonts w:hint="eastAsia"/>
        </w:rPr>
      </w:pPr>
    </w:p>
    <w:p w14:paraId="44F32FD9" w14:textId="77777777" w:rsidR="00A41172" w:rsidRDefault="006A4F3E">
      <w:pPr>
        <w:pStyle w:val="JLDsubheading"/>
        <w:rPr>
          <w:rFonts w:hint="eastAsia"/>
        </w:rPr>
      </w:pPr>
      <w:r>
        <w:t>Statistical model</w:t>
      </w:r>
    </w:p>
    <w:p w14:paraId="407F6948" w14:textId="77777777" w:rsidR="00A41172" w:rsidRDefault="006A4F3E">
      <w:pPr>
        <w:pStyle w:val="JLDbody"/>
        <w:rPr>
          <w:rFonts w:hint="eastAsia"/>
        </w:rPr>
      </w:pPr>
      <w:r>
        <w:tab/>
        <w:t>At any point in time, a local community is composed of many species, and other species are not present but are available to be added. Species not yet added (“species pool”) represent organisms present within the metacommunity but not the local community. Our model parameterizes the probability of species arriving in a local community for the first time, based on their phylogenetic distances from species that have already arrived.</w:t>
      </w:r>
    </w:p>
    <w:p w14:paraId="72F6B3A3" w14:textId="77777777" w:rsidR="00A41172" w:rsidRDefault="006A4F3E">
      <w:pPr>
        <w:pStyle w:val="JLDbody"/>
        <w:rPr>
          <w:rFonts w:hint="eastAsia"/>
        </w:rPr>
      </w:pPr>
      <w:r>
        <w:tab/>
        <w:t xml:space="preserve">In a species-neutral model of community assembly, each species </w:t>
      </w:r>
      <w:r>
        <w:rPr>
          <w:i/>
          <w:iCs/>
        </w:rPr>
        <w:t>i</w:t>
      </w:r>
      <w:r>
        <w:t xml:space="preserve"> in the species pool has the same probability of arrival at time </w:t>
      </w:r>
      <w:r>
        <w:rPr>
          <w:i/>
          <w:iCs/>
        </w:rPr>
        <w:t>t</w:t>
      </w:r>
      <w:r>
        <w:t xml:space="preserve">, irrespective of how different it is from species that are already present at time </w:t>
      </w:r>
      <w:r>
        <w:rPr>
          <w:i/>
          <w:iCs/>
        </w:rPr>
        <w:t>t</w:t>
      </w:r>
      <w:r>
        <w:t xml:space="preserve">. Thus, the neutral model for first-time arrivals is a random draw without replacement of species from the species pool. We extend the species-neutral model by modeling the probability </w:t>
      </w:r>
      <w:bookmarkStart w:id="22" w:name="__DdeLink__1568_1186360433"/>
      <w:r>
        <w:rPr>
          <w:i/>
          <w:iCs/>
        </w:rPr>
        <w:t>p</w:t>
      </w:r>
      <w:r>
        <w:rPr>
          <w:i/>
          <w:iCs/>
          <w:vertAlign w:val="subscript"/>
        </w:rPr>
        <w:t>i,t</w:t>
      </w:r>
      <w:bookmarkEnd w:id="22"/>
      <w:r>
        <w:t xml:space="preserve"> of species </w:t>
      </w:r>
      <w:r>
        <w:rPr>
          <w:i/>
          <w:iCs/>
        </w:rPr>
        <w:t>i</w:t>
      </w:r>
      <w:r>
        <w:t xml:space="preserve"> being observed for the first time at time </w:t>
      </w:r>
      <w:r>
        <w:rPr>
          <w:i/>
          <w:iCs/>
        </w:rPr>
        <w:t>t</w:t>
      </w:r>
      <w:r>
        <w:t xml:space="preserve"> as</w:t>
      </w:r>
    </w:p>
    <w:p w14:paraId="7D56752A" w14:textId="77777777" w:rsidR="00A41172" w:rsidRDefault="00A41172">
      <w:pPr>
        <w:pStyle w:val="JLDbody"/>
        <w:rPr>
          <w:rFonts w:ascii="Times New Roman" w:eastAsia="Times New Roman" w:hAnsi="Times New Roman" w:cs="Times New Roman"/>
        </w:rPr>
      </w:pPr>
    </w:p>
    <w:p w14:paraId="78D9BD52" w14:textId="77777777" w:rsidR="00A41172" w:rsidRDefault="006A4F3E">
      <w:pPr>
        <w:pStyle w:val="JLDsubheading"/>
        <w:rPr>
          <w:rFonts w:hint="eastAsia"/>
        </w:rPr>
      </w:pPr>
      <w:r>
        <w:t>Equation 1</w:t>
      </w:r>
    </w:p>
    <w:p w14:paraId="5440F6BD" w14:textId="77777777" w:rsidR="00A41172" w:rsidRDefault="00A41172">
      <w:pPr>
        <w:pStyle w:val="JLDsubheading"/>
        <w:rPr>
          <w:rFonts w:hint="eastAsia"/>
        </w:rPr>
      </w:pPr>
    </w:p>
    <w:p w14:paraId="5B46858D" w14:textId="77777777" w:rsidR="00A41172" w:rsidRDefault="00DE4494">
      <w:pPr>
        <w:pStyle w:val="JLDsubheading"/>
        <w:rPr>
          <w:rFonts w:hint="eastAsia"/>
        </w:rPr>
      </w:pPr>
      <m:oMathPara>
        <m:oMathParaPr>
          <m:jc m:val="left"/>
        </m:oMathParaPr>
        <m:oMath>
          <m:sSub>
            <m:sSubPr>
              <m:ctrlPr>
                <w:rPr>
                  <w:rFonts w:ascii="Cambria Math" w:hAnsi="Cambria Math"/>
                </w:rPr>
              </m:ctrlPr>
            </m:sSubPr>
            <m:e>
              <m:r>
                <w:rPr>
                  <w:rFonts w:ascii="Cambria Math" w:hAnsi="Cambria Math"/>
                </w:rPr>
                <m:t>p</m:t>
              </m:r>
            </m:e>
            <m:sub>
              <m:r>
                <m:rPr>
                  <m:nor/>
                </m:rPr>
                <m:t>i</m:t>
              </m:r>
              <m:r>
                <w:rPr>
                  <w:rFonts w:ascii="Cambria Math" w:hAnsi="Cambria Math"/>
                </w:rPr>
                <m:t>,</m:t>
              </m:r>
              <m:r>
                <m:rPr>
                  <m:nor/>
                </m:rPr>
                <m:t>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nor/>
                    </m:rPr>
                    <m:t>d</m:t>
                  </m:r>
                </m:e>
                <m:sub>
                  <m:r>
                    <m:rPr>
                      <m:nor/>
                    </m:rPr>
                    <m:t>i</m:t>
                  </m:r>
                  <m:r>
                    <w:rPr>
                      <w:rFonts w:ascii="Cambria Math" w:hAnsi="Cambria Math"/>
                    </w:rPr>
                    <m:t>,</m:t>
                  </m:r>
                  <m:r>
                    <m:rPr>
                      <m:nor/>
                    </m:rPr>
                    <m:t>t</m:t>
                  </m:r>
                </m:sub>
                <m:sup>
                  <m:r>
                    <m:rPr>
                      <m:nor/>
                    </m:rPr>
                    <m:t>D</m:t>
                  </m:r>
                </m:sup>
              </m:sSubSup>
            </m:num>
            <m:den>
              <m:nary>
                <m:naryPr>
                  <m:chr m:val="∑"/>
                  <m:limLoc m:val="undOvr"/>
                  <m:supHide m:val="1"/>
                  <m:ctrlPr>
                    <w:rPr>
                      <w:rFonts w:ascii="Cambria Math" w:hAnsi="Cambria Math"/>
                    </w:rPr>
                  </m:ctrlPr>
                </m:naryPr>
                <m:sub>
                  <m:acc>
                    <m:accPr>
                      <m:ctrlPr>
                        <w:rPr>
                          <w:rFonts w:ascii="Cambria Math" w:hAnsi="Cambria Math"/>
                        </w:rPr>
                      </m:ctrlPr>
                    </m:accPr>
                    <m:e>
                      <m:r>
                        <m:rPr>
                          <m:nor/>
                        </m:rPr>
                        <m:t>i</m:t>
                      </m:r>
                    </m:e>
                  </m:acc>
                </m:sub>
                <m:sup/>
                <m:e/>
              </m:nary>
              <m:sSubSup>
                <m:sSubSupPr>
                  <m:ctrlPr>
                    <w:rPr>
                      <w:rFonts w:ascii="Cambria Math" w:hAnsi="Cambria Math"/>
                    </w:rPr>
                  </m:ctrlPr>
                </m:sSubSupPr>
                <m:e>
                  <m:r>
                    <m:rPr>
                      <m:nor/>
                    </m:rPr>
                    <m:t>d</m:t>
                  </m:r>
                </m:e>
                <m:sub>
                  <m:acc>
                    <m:accPr>
                      <m:ctrlPr>
                        <w:rPr>
                          <w:rFonts w:ascii="Cambria Math" w:hAnsi="Cambria Math"/>
                        </w:rPr>
                      </m:ctrlPr>
                    </m:accPr>
                    <m:e>
                      <m:r>
                        <m:rPr>
                          <m:nor/>
                        </m:rPr>
                        <m:t>i</m:t>
                      </m:r>
                    </m:e>
                  </m:acc>
                  <m:r>
                    <w:rPr>
                      <w:rFonts w:ascii="Cambria Math" w:hAnsi="Cambria Math"/>
                    </w:rPr>
                    <m:t>,</m:t>
                  </m:r>
                  <m:r>
                    <m:rPr>
                      <m:nor/>
                    </m:rPr>
                    <m:t>t</m:t>
                  </m:r>
                </m:sub>
                <m:sup>
                  <m:r>
                    <m:rPr>
                      <m:nor/>
                    </m:rPr>
                    <m:t>D</m:t>
                  </m:r>
                </m:sup>
              </m:sSubSup>
            </m:den>
          </m:f>
        </m:oMath>
      </m:oMathPara>
    </w:p>
    <w:p w14:paraId="3B7E6AB5" w14:textId="77777777" w:rsidR="00A41172" w:rsidRDefault="00A41172">
      <w:pPr>
        <w:pStyle w:val="JLDsubheading"/>
        <w:rPr>
          <w:rFonts w:hint="eastAsia"/>
        </w:rPr>
      </w:pPr>
    </w:p>
    <w:p w14:paraId="7BD07E96" w14:textId="77777777" w:rsidR="00A41172" w:rsidRDefault="006A4F3E">
      <w:pPr>
        <w:pStyle w:val="JLDbody"/>
        <w:rPr>
          <w:rFonts w:hint="eastAsia"/>
        </w:rPr>
      </w:pPr>
      <w:r>
        <w:t xml:space="preserve">where </w:t>
      </w:r>
      <w:r>
        <w:rPr>
          <w:i/>
          <w:iCs/>
        </w:rPr>
        <w:t>d</w:t>
      </w:r>
      <w:r>
        <w:rPr>
          <w:i/>
          <w:iCs/>
          <w:vertAlign w:val="subscript"/>
        </w:rPr>
        <w:t>i,t</w:t>
      </w:r>
      <w:r>
        <w:rPr>
          <w:i/>
          <w:iCs/>
        </w:rPr>
        <w:t xml:space="preserve"> </w:t>
      </w:r>
      <w:r>
        <w:t xml:space="preserve">is the phylogenetic distance from species </w:t>
      </w:r>
      <w:r>
        <w:rPr>
          <w:i/>
          <w:iCs/>
        </w:rPr>
        <w:t>i</w:t>
      </w:r>
      <w:r>
        <w:t xml:space="preserve"> to its closest relative that has already been observed prior to time point </w:t>
      </w:r>
      <w:r>
        <w:rPr>
          <w:i/>
          <w:iCs/>
        </w:rPr>
        <w:t>t</w:t>
      </w:r>
      <w:r>
        <w:t xml:space="preserve">, and </w:t>
      </w:r>
      <w:r>
        <w:rPr>
          <w:i/>
          <w:iCs/>
        </w:rPr>
        <w:t>D</w:t>
      </w:r>
      <w:r>
        <w:t xml:space="preserve"> is a dispersion parameter.</w:t>
      </w:r>
    </w:p>
    <w:p w14:paraId="089542B9" w14:textId="77777777" w:rsidR="00A41172" w:rsidRDefault="006A4F3E">
      <w:pPr>
        <w:pStyle w:val="JLDbody"/>
        <w:rPr>
          <w:rFonts w:hint="eastAsia"/>
        </w:rPr>
      </w:pPr>
      <w:r>
        <w:tab/>
        <w:t xml:space="preserve">When </w:t>
      </w:r>
      <w:r>
        <w:rPr>
          <w:i/>
          <w:iCs/>
        </w:rPr>
        <w:t>D</w:t>
      </w:r>
      <w:r>
        <w:t xml:space="preserve"> = 0, our model functions as a neutral model; all species have the same probability of arriving in the community for the first time, since pi,t is the same for every species. When </w:t>
      </w:r>
      <w:r>
        <w:rPr>
          <w:i/>
          <w:iCs/>
        </w:rPr>
        <w:t>D</w:t>
      </w:r>
      <w:r>
        <w:t xml:space="preserve"> &lt; 0, </w:t>
      </w:r>
      <w:r>
        <w:rPr>
          <w:i/>
          <w:iCs/>
        </w:rPr>
        <w:t>p</w:t>
      </w:r>
      <w:r>
        <w:rPr>
          <w:i/>
          <w:iCs/>
          <w:vertAlign w:val="subscript"/>
        </w:rPr>
        <w:t>i,t</w:t>
      </w:r>
      <w:r>
        <w:t xml:space="preserve"> decreases with </w:t>
      </w:r>
      <w:r>
        <w:rPr>
          <w:i/>
          <w:iCs/>
        </w:rPr>
        <w:t>d</w:t>
      </w:r>
      <w:r>
        <w:rPr>
          <w:i/>
          <w:iCs/>
          <w:vertAlign w:val="subscript"/>
        </w:rPr>
        <w:t>i,t</w:t>
      </w:r>
      <w:r>
        <w:rPr>
          <w:i/>
          <w:iCs/>
        </w:rPr>
        <w:t xml:space="preserve"> </w:t>
      </w:r>
      <w:r>
        <w:t xml:space="preserve">meaning that species from the species pool have higher probabilities of arriving when they are more closely related to species that have already been observed in the local community (underdispersion; phylogenetically constrained). When </w:t>
      </w:r>
      <w:r>
        <w:rPr>
          <w:i/>
          <w:iCs/>
        </w:rPr>
        <w:t>D</w:t>
      </w:r>
      <w:r>
        <w:t xml:space="preserve"> &gt; 0, the opposite is true (overdispersion; phylogenetically divergent). Our hypothesis testing and parameter estimation focus on the dispersion parameter, </w:t>
      </w:r>
      <w:r>
        <w:rPr>
          <w:i/>
          <w:iCs/>
        </w:rPr>
        <w:t>D</w:t>
      </w:r>
      <w:r>
        <w:t>.</w:t>
      </w:r>
    </w:p>
    <w:p w14:paraId="612D5AFE" w14:textId="77777777" w:rsidR="00A41172" w:rsidRDefault="00A41172">
      <w:pPr>
        <w:pStyle w:val="JLDbody"/>
        <w:rPr>
          <w:rFonts w:hint="eastAsia"/>
        </w:rPr>
      </w:pPr>
    </w:p>
    <w:p w14:paraId="2408AD6C" w14:textId="77777777" w:rsidR="00A41172" w:rsidRDefault="006A4F3E">
      <w:pPr>
        <w:pStyle w:val="JLDsubheading"/>
        <w:rPr>
          <w:rFonts w:hint="eastAsia"/>
        </w:rPr>
      </w:pPr>
      <w:r>
        <w:t>Simulations</w:t>
      </w:r>
    </w:p>
    <w:p w14:paraId="7BF1D854" w14:textId="77777777" w:rsidR="00A41172" w:rsidRDefault="006A4F3E">
      <w:pPr>
        <w:pStyle w:val="JLDbody"/>
        <w:rPr>
          <w:rFonts w:hint="eastAsia"/>
        </w:rPr>
      </w:pPr>
      <w:r>
        <w:tab/>
        <w:t xml:space="preserve">Our analysis of a data set relies on re-constructing that data set via simulation of our statistical model using known values of </w:t>
      </w:r>
      <w:r>
        <w:rPr>
          <w:i/>
          <w:iCs/>
        </w:rPr>
        <w:t>D</w:t>
      </w:r>
      <w:r>
        <w:t xml:space="preserve">, allowing for hypothesis testing and parameter estimation. Using the empirical data as a starting point, we simulate many surrogate data sets with </w:t>
      </w:r>
      <w:r>
        <w:rPr>
          <w:i/>
          <w:iCs/>
        </w:rPr>
        <w:t>D</w:t>
      </w:r>
      <w:r>
        <w:t xml:space="preserve"> values ranging from </w:t>
      </w:r>
      <w:r>
        <w:rPr>
          <w:i/>
          <w:iCs/>
        </w:rPr>
        <w:t>D</w:t>
      </w:r>
      <w:r>
        <w:t xml:space="preserve"> &lt; 0 (underdispersed) to </w:t>
      </w:r>
      <w:r>
        <w:rPr>
          <w:i/>
          <w:iCs/>
        </w:rPr>
        <w:t>D</w:t>
      </w:r>
      <w:r>
        <w:t xml:space="preserve"> = 0 (neutral) to </w:t>
      </w:r>
      <w:r>
        <w:rPr>
          <w:i/>
          <w:iCs/>
        </w:rPr>
        <w:t>D</w:t>
      </w:r>
      <w:r>
        <w:t xml:space="preserve"> &gt; 0 (overdispersed). This is done so that the empirical data can later be compared to the surrogate data sets, to estimate the empirical value of </w:t>
      </w:r>
      <w:r>
        <w:rPr>
          <w:i/>
          <w:iCs/>
        </w:rPr>
        <w:t>D.</w:t>
      </w:r>
    </w:p>
    <w:p w14:paraId="08051564" w14:textId="77777777" w:rsidR="00A41172" w:rsidRDefault="006A4F3E">
      <w:pPr>
        <w:pStyle w:val="JLDbody"/>
        <w:rPr>
          <w:rFonts w:hint="eastAsia"/>
        </w:rPr>
      </w:pPr>
      <w:r>
        <w:tab/>
        <w:t xml:space="preserve">We start each surrogate data set with the same species present in the first sample of its corresponding empirical data set. Then, surrogate data sets are constructed forward in time by randomly drawing </w:t>
      </w:r>
      <w:r>
        <w:rPr>
          <w:i/>
          <w:iCs/>
        </w:rPr>
        <w:t>M</w:t>
      </w:r>
      <w:r>
        <w:rPr>
          <w:i/>
          <w:iCs/>
          <w:vertAlign w:val="subscript"/>
        </w:rPr>
        <w:t>t</w:t>
      </w:r>
      <w:r>
        <w:t xml:space="preserve"> new arrivals from the species pool, where the probabilities of species arriving at any given time are given by Equation 1, and </w:t>
      </w:r>
      <w:r>
        <w:rPr>
          <w:i/>
          <w:iCs/>
        </w:rPr>
        <w:t>M</w:t>
      </w:r>
      <w:r>
        <w:rPr>
          <w:i/>
          <w:iCs/>
          <w:vertAlign w:val="subscript"/>
        </w:rPr>
        <w:t>t</w:t>
      </w:r>
      <w:r>
        <w:t xml:space="preserve"> is the number of new arrivals in the empirical dataset from times </w:t>
      </w:r>
      <w:r>
        <w:rPr>
          <w:i/>
          <w:iCs/>
        </w:rPr>
        <w:t>t</w:t>
      </w:r>
      <w:r>
        <w:t xml:space="preserve">-1 to </w:t>
      </w:r>
      <w:r>
        <w:rPr>
          <w:i/>
          <w:iCs/>
        </w:rPr>
        <w:t>t</w:t>
      </w:r>
      <w:r>
        <w:t xml:space="preserve">. The number of arrivals from the empirical data set is used so that species richness is kept constant. The species pool is updated to exclude those species drawn at previous time points, and the newly sampled species are recorded. This process is repeated for all time points.  Surrogate data sets are produced for many different </w:t>
      </w:r>
      <w:r>
        <w:rPr>
          <w:i/>
          <w:iCs/>
        </w:rPr>
        <w:t>D</w:t>
      </w:r>
      <w:r>
        <w:t xml:space="preserve"> values, ranging from underdispersed to overdispersed models. In the analyses we present here, we performed 500 simulations (as described above) for each data set analyzed.</w:t>
      </w:r>
    </w:p>
    <w:p w14:paraId="46124F01" w14:textId="77777777" w:rsidR="00A41172" w:rsidRDefault="00A41172">
      <w:pPr>
        <w:pStyle w:val="JLDbody"/>
        <w:rPr>
          <w:rFonts w:hint="eastAsia"/>
        </w:rPr>
      </w:pPr>
    </w:p>
    <w:p w14:paraId="476DC39D" w14:textId="77777777" w:rsidR="00A41172" w:rsidRDefault="006A4F3E">
      <w:pPr>
        <w:pStyle w:val="JLDsubheading"/>
        <w:rPr>
          <w:rFonts w:hint="eastAsia"/>
        </w:rPr>
      </w:pPr>
      <w:r>
        <w:t>Parameter Estimation</w:t>
      </w:r>
    </w:p>
    <w:p w14:paraId="58F6273D" w14:textId="77777777" w:rsidR="00A41172" w:rsidRDefault="006A4F3E">
      <w:pPr>
        <w:pStyle w:val="JLDbody"/>
        <w:rPr>
          <w:rFonts w:hint="eastAsia"/>
        </w:rPr>
      </w:pPr>
      <w:r>
        <w:tab/>
        <w:t>Our main goal is to estimate the empirical dispersion parameter D (Equation 1), which quantifies the degree to which first-time arrivals are phylogenetically underdispersed (D&gt;0), neutral (D=0), or overdispersed (D&gt;0). To this end, we use Faith's phylodiversity (Faith, 1992)⁠ to compare each of the 500 surrogate data sets (described above) to the empirical data set. Phylodiversity is the sum of branch-lengths on a phylogenetic tree for a set of species, so phylodiversity of a set of highly related species is low (</w:t>
      </w:r>
      <w:r>
        <w:rPr>
          <w:i/>
          <w:iCs/>
        </w:rPr>
        <w:t>i.e</w:t>
      </w:r>
      <w:r>
        <w:t xml:space="preserve">. phylogenetically constrained) because there are no long branch lengths in the tree, but phylodiversity is higher (phylogenetically divergent) for a set of more distantly related species (Faith, 1992)⁠. If </w:t>
      </w:r>
      <w:r>
        <w:rPr>
          <w:i/>
          <w:iCs/>
        </w:rPr>
        <w:t>D</w:t>
      </w:r>
      <w:r>
        <w:t xml:space="preserve"> ≠ 0, then species are preferentially added if they have relatively low (</w:t>
      </w:r>
      <w:r>
        <w:rPr>
          <w:i/>
          <w:iCs/>
        </w:rPr>
        <w:t>D</w:t>
      </w:r>
      <w:r>
        <w:t xml:space="preserve"> &lt; 0) or relatively high (</w:t>
      </w:r>
      <w:r>
        <w:rPr>
          <w:i/>
          <w:iCs/>
        </w:rPr>
        <w:t>D</w:t>
      </w:r>
      <w:r>
        <w:t xml:space="preserve"> &gt; 0) phylogenetic distance to the resident community (</w:t>
      </w:r>
      <w:r>
        <w:rPr>
          <w:i/>
          <w:iCs/>
        </w:rPr>
        <w:t>d</w:t>
      </w:r>
      <w:r>
        <w:rPr>
          <w:i/>
          <w:iCs/>
          <w:vertAlign w:val="subscript"/>
        </w:rPr>
        <w:t>it</w:t>
      </w:r>
      <w:r>
        <w:t>, Equation 1), yielding accumulations of total phylodiversity that are relatively slow (</w:t>
      </w:r>
      <w:r>
        <w:rPr>
          <w:i/>
          <w:iCs/>
        </w:rPr>
        <w:t>D</w:t>
      </w:r>
      <w:r>
        <w:t xml:space="preserve"> &lt; 0) or relatively fast (</w:t>
      </w:r>
      <w:r>
        <w:rPr>
          <w:i/>
          <w:iCs/>
        </w:rPr>
        <w:t>D</w:t>
      </w:r>
      <w:r>
        <w:t xml:space="preserve"> &gt; 0) compared to the neutral model (Figure 1). In other words, at any time point </w:t>
      </w:r>
      <w:r>
        <w:rPr>
          <w:i/>
          <w:iCs/>
        </w:rPr>
        <w:t>t</w:t>
      </w:r>
      <w:r>
        <w:t xml:space="preserve">, the phylogenetic diversity of species which have already been observed is </w:t>
      </w:r>
      <w:r>
        <w:rPr>
          <w:i/>
          <w:iCs/>
        </w:rPr>
        <w:t>PD</w:t>
      </w:r>
      <w:r>
        <w:rPr>
          <w:i/>
          <w:iCs/>
          <w:vertAlign w:val="subscript"/>
        </w:rPr>
        <w:t>t</w:t>
      </w:r>
      <w:r>
        <w:t xml:space="preserve">, and the extent to which </w:t>
      </w:r>
      <w:r>
        <w:rPr>
          <w:i/>
          <w:iCs/>
        </w:rPr>
        <w:t>PD</w:t>
      </w:r>
      <w:r>
        <w:rPr>
          <w:i/>
          <w:iCs/>
          <w:vertAlign w:val="subscript"/>
        </w:rPr>
        <w:t>t</w:t>
      </w:r>
      <w:r>
        <w:t xml:space="preserve"> accelerates or decelerates over a sampling effort depends on </w:t>
      </w:r>
      <w:r>
        <w:rPr>
          <w:i/>
          <w:iCs/>
        </w:rPr>
        <w:t>D</w:t>
      </w:r>
      <w:r>
        <w:t xml:space="preserve">. Because of this, we can estimate </w:t>
      </w:r>
      <w:r>
        <w:rPr>
          <w:i/>
          <w:iCs/>
        </w:rPr>
        <w:t>D</w:t>
      </w:r>
      <w:r>
        <w:t xml:space="preserve"> by comparing the empirical phylodiversity curve to our surrogate phylodiversity curves, which have known </w:t>
      </w:r>
      <w:r>
        <w:rPr>
          <w:i/>
          <w:iCs/>
        </w:rPr>
        <w:t>D</w:t>
      </w:r>
      <w:r>
        <w:t xml:space="preserve"> values (Figure 1).</w:t>
      </w:r>
    </w:p>
    <w:p w14:paraId="764C3AC1" w14:textId="77777777" w:rsidR="00A41172" w:rsidRDefault="006A4F3E">
      <w:pPr>
        <w:pStyle w:val="JLDbody"/>
        <w:rPr>
          <w:rFonts w:hint="eastAsia"/>
        </w:rPr>
      </w:pPr>
      <w:r>
        <w:tab/>
        <w:t xml:space="preserve">For the comparison of an empirical phylodiversity accumulation curve to curves for corresponding surrogate data sets, we re-scale the absolute phylodiversity accumulation curves, </w:t>
      </w:r>
      <w:r>
        <w:rPr>
          <w:i/>
          <w:iCs/>
        </w:rPr>
        <w:t>PD</w:t>
      </w:r>
      <w:r>
        <w:rPr>
          <w:i/>
          <w:iCs/>
          <w:vertAlign w:val="subscript"/>
        </w:rPr>
        <w:t>t</w:t>
      </w:r>
      <w:r>
        <w:t>, to measure the relative phylodiversity accumulation. In particular, we used relative phylodiversity accumulation curves,</w:t>
      </w:r>
    </w:p>
    <w:p w14:paraId="6576F805" w14:textId="77777777" w:rsidR="00A41172" w:rsidRDefault="00A41172">
      <w:pPr>
        <w:pStyle w:val="JLDbody"/>
        <w:rPr>
          <w:rFonts w:hint="eastAsia"/>
        </w:rPr>
      </w:pPr>
    </w:p>
    <w:p w14:paraId="2015C60A" w14:textId="77777777" w:rsidR="00A41172" w:rsidRDefault="006A4F3E">
      <w:pPr>
        <w:pStyle w:val="JLDsubheading"/>
        <w:rPr>
          <w:rFonts w:hint="eastAsia"/>
        </w:rPr>
      </w:pPr>
      <w:r>
        <w:t>Equation 2</w:t>
      </w:r>
    </w:p>
    <w:p w14:paraId="7E5B2886" w14:textId="77777777" w:rsidR="00A41172" w:rsidRDefault="00A41172">
      <w:pPr>
        <w:pStyle w:val="JLDsubheading"/>
        <w:rPr>
          <w:rFonts w:ascii="Times New Roman" w:eastAsia="Times New Roman" w:hAnsi="Times New Roman" w:cs="Times New Roman"/>
        </w:rPr>
      </w:pPr>
    </w:p>
    <w:p w14:paraId="0A2E940B" w14:textId="77777777" w:rsidR="00A41172" w:rsidRDefault="00DE4494">
      <w:pPr>
        <w:pStyle w:val="JLDbody"/>
        <w:rPr>
          <w:rFonts w:hint="eastAsia"/>
        </w:rPr>
      </w:pPr>
      <m:oMathPara>
        <m:oMathParaPr>
          <m:jc m:val="left"/>
        </m:oMathParaPr>
        <m:oMath>
          <m:sSub>
            <m:sSubPr>
              <m:ctrlPr>
                <w:rPr>
                  <w:rFonts w:ascii="Cambria Math" w:hAnsi="Cambria Math"/>
                </w:rPr>
              </m:ctrlPr>
            </m:sSubPr>
            <m:e>
              <m:r>
                <m:rPr>
                  <m:nor/>
                </m:rPr>
                <m:t>Y</m:t>
              </m:r>
            </m:e>
            <m:sub>
              <m:r>
                <m:rPr>
                  <m:nor/>
                </m: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nor/>
                    </m:rPr>
                    <m:t>PD</m:t>
                  </m:r>
                </m:e>
                <m:sub>
                  <m:r>
                    <m:rPr>
                      <m:nor/>
                    </m:rPr>
                    <m:t>t</m:t>
                  </m:r>
                </m:sub>
              </m:sSub>
              <m:r>
                <w:rPr>
                  <w:rFonts w:ascii="Cambria Math" w:hAnsi="Cambria Math"/>
                </w:rPr>
                <m:t>-</m:t>
              </m:r>
              <m:sSub>
                <m:sSubPr>
                  <m:ctrlPr>
                    <w:rPr>
                      <w:rFonts w:ascii="Cambria Math" w:hAnsi="Cambria Math"/>
                    </w:rPr>
                  </m:ctrlPr>
                </m:sSubPr>
                <m:e>
                  <m:r>
                    <m:rPr>
                      <m:nor/>
                    </m:rPr>
                    <m:t>PD</m:t>
                  </m:r>
                </m:e>
                <m:sub>
                  <m:r>
                    <m:rPr>
                      <m:nor/>
                    </m:rPr>
                    <m:t>0</m:t>
                  </m:r>
                </m:sub>
              </m:sSub>
            </m:num>
            <m:den>
              <m:sSub>
                <m:sSubPr>
                  <m:ctrlPr>
                    <w:rPr>
                      <w:rFonts w:ascii="Cambria Math" w:hAnsi="Cambria Math"/>
                    </w:rPr>
                  </m:ctrlPr>
                </m:sSubPr>
                <m:e>
                  <m:r>
                    <m:rPr>
                      <m:nor/>
                    </m:rPr>
                    <m:t>PD</m:t>
                  </m:r>
                </m:e>
                <m:sub>
                  <m:r>
                    <m:rPr>
                      <m:nor/>
                    </m:rPr>
                    <m:t>tmax</m:t>
                  </m:r>
                </m:sub>
              </m:sSub>
              <m:r>
                <w:rPr>
                  <w:rFonts w:ascii="Cambria Math" w:hAnsi="Cambria Math"/>
                </w:rPr>
                <m:t>-</m:t>
              </m:r>
              <m:sSub>
                <m:sSubPr>
                  <m:ctrlPr>
                    <w:rPr>
                      <w:rFonts w:ascii="Cambria Math" w:hAnsi="Cambria Math"/>
                    </w:rPr>
                  </m:ctrlPr>
                </m:sSubPr>
                <m:e>
                  <m:r>
                    <m:rPr>
                      <m:nor/>
                    </m:rPr>
                    <m:t>PD</m:t>
                  </m:r>
                </m:e>
                <m:sub>
                  <m:r>
                    <m:rPr>
                      <m:nor/>
                    </m:rPr>
                    <m:t>0</m:t>
                  </m:r>
                </m:sub>
              </m:sSub>
            </m:den>
          </m:f>
        </m:oMath>
      </m:oMathPara>
    </w:p>
    <w:p w14:paraId="37F22B1C" w14:textId="77777777" w:rsidR="00A41172" w:rsidRDefault="00A41172">
      <w:pPr>
        <w:pStyle w:val="JLDbody"/>
        <w:rPr>
          <w:rFonts w:hint="eastAsia"/>
        </w:rPr>
      </w:pPr>
    </w:p>
    <w:p w14:paraId="606CA517" w14:textId="77777777" w:rsidR="00A41172" w:rsidRDefault="006A4F3E">
      <w:pPr>
        <w:pStyle w:val="JLDbody"/>
        <w:rPr>
          <w:rFonts w:hint="eastAsia"/>
        </w:rPr>
      </w:pPr>
      <w:r>
        <w:t xml:space="preserve">where </w:t>
      </w:r>
      <w:r>
        <w:rPr>
          <w:i/>
          <w:iCs/>
        </w:rPr>
        <w:t>PD</w:t>
      </w:r>
      <w:r>
        <w:rPr>
          <w:i/>
          <w:iCs/>
          <w:vertAlign w:val="subscript"/>
        </w:rPr>
        <w:t>t</w:t>
      </w:r>
      <w:r>
        <w:t xml:space="preserve"> is the accumulated phylodiversity at time point t, </w:t>
      </w:r>
      <w:r>
        <w:rPr>
          <w:i/>
          <w:iCs/>
        </w:rPr>
        <w:t>PD</w:t>
      </w:r>
      <w:r>
        <w:rPr>
          <w:i/>
          <w:iCs/>
          <w:vertAlign w:val="subscript"/>
        </w:rPr>
        <w:t>0</w:t>
      </w:r>
      <w:r>
        <w:t xml:space="preserve"> is the phylodiversity at the initial time point, and </w:t>
      </w:r>
      <w:r>
        <w:rPr>
          <w:i/>
          <w:iCs/>
        </w:rPr>
        <w:t>PD</w:t>
      </w:r>
      <w:r>
        <w:rPr>
          <w:i/>
          <w:iCs/>
          <w:vertAlign w:val="subscript"/>
        </w:rPr>
        <w:t>tmax</w:t>
      </w:r>
      <w:r>
        <w:t xml:space="preserve"> is the phylodiversity at the final time point. We calculate the KS distance (Massey, 1951)⁠</w:t>
      </w:r>
      <w:bookmarkStart w:id="23" w:name="__Fieldmark__531_1186360433"/>
      <w:r>
        <w:t xml:space="preserve"> </w:t>
      </w:r>
      <w:bookmarkEnd w:id="23"/>
      <w:r>
        <w:t>from each scaled surrogate phylodiversity accumulation</w:t>
      </w:r>
      <w:r>
        <w:rPr>
          <w:i/>
          <w:iCs/>
        </w:rPr>
        <w:t xml:space="preserve"> </w:t>
      </w:r>
      <w:r>
        <w:t xml:space="preserve">to the empirical phylodiversity accumulation, and minimize this value to obtain an estimate of </w:t>
      </w:r>
      <w:r>
        <w:rPr>
          <w:i/>
          <w:iCs/>
        </w:rPr>
        <w:t>D</w:t>
      </w:r>
      <w:r>
        <w:t xml:space="preserve"> for the empirical data set (Figure 2). Minimization was performed using the R package SiZeR (Sonderegger, 2012)</w:t>
      </w:r>
      <w:bookmarkStart w:id="24" w:name="__Fieldmark__554_1186360433"/>
      <w:r>
        <w:t>⁠</w:t>
      </w:r>
      <w:bookmarkEnd w:id="24"/>
      <w:r>
        <w:t xml:space="preserve">, which fit a segmented regression (“broken stick”) model to our KS distances, producing an estimate for the empirical </w:t>
      </w:r>
      <w:r>
        <w:rPr>
          <w:i/>
          <w:iCs/>
        </w:rPr>
        <w:t>D</w:t>
      </w:r>
      <w:r>
        <w:t>, as well as 95% confidence intervals for that estimate. Segmented regression was used because plots of KS distances appeared linear (Figure 2).</w:t>
      </w:r>
    </w:p>
    <w:p w14:paraId="43064DFB" w14:textId="77777777" w:rsidR="00A41172" w:rsidRDefault="00A41172">
      <w:pPr>
        <w:pStyle w:val="JLDbody"/>
        <w:rPr>
          <w:rFonts w:hint="eastAsia"/>
        </w:rPr>
      </w:pPr>
    </w:p>
    <w:p w14:paraId="63EA5BDD" w14:textId="77777777" w:rsidR="00A41172" w:rsidRDefault="006A4F3E">
      <w:pPr>
        <w:pStyle w:val="JLDsubheading"/>
        <w:rPr>
          <w:rFonts w:hint="eastAsia"/>
        </w:rPr>
      </w:pPr>
      <w:r>
        <w:t>Hypothesis Testing</w:t>
      </w:r>
    </w:p>
    <w:p w14:paraId="30D32AA4" w14:textId="77777777" w:rsidR="00A41172" w:rsidRDefault="006A4F3E">
      <w:pPr>
        <w:pStyle w:val="JLDbody"/>
        <w:rPr>
          <w:rFonts w:hint="eastAsia"/>
        </w:rPr>
      </w:pPr>
      <w:r>
        <w:tab/>
        <w:t xml:space="preserve">We test against the null hypothesis D=0 by comparing the estimate for the empirical </w:t>
      </w:r>
      <w:r>
        <w:rPr>
          <w:i/>
          <w:iCs/>
        </w:rPr>
        <w:t>D</w:t>
      </w:r>
      <w:r>
        <w:t xml:space="preserve"> value and its 95% confidence interval to 0. If 0 is not within the 95% confidence interval, we reject the null hypothesis. Evidence of either overdispersion (</w:t>
      </w:r>
      <w:r>
        <w:rPr>
          <w:i/>
          <w:iCs/>
        </w:rPr>
        <w:t>D</w:t>
      </w:r>
      <w:r>
        <w:t xml:space="preserve"> &gt; 0) or underdispersion (</w:t>
      </w:r>
      <w:r>
        <w:rPr>
          <w:i/>
          <w:iCs/>
        </w:rPr>
        <w:t>D</w:t>
      </w:r>
      <w:r>
        <w:t xml:space="preserve"> &lt; 0) allows us to reject the null hypothesis. An example of an empirical </w:t>
      </w:r>
      <w:r>
        <w:rPr>
          <w:i/>
          <w:iCs/>
        </w:rPr>
        <w:t>D</w:t>
      </w:r>
      <w:r>
        <w:t xml:space="preserve"> estimate (black line), 95% confidence intervals for that estimate (dashed lines) and the null hypothesis (red line) can be seen in Figure 2.</w:t>
      </w:r>
    </w:p>
    <w:p w14:paraId="3017AAFF" w14:textId="77777777" w:rsidR="00A41172" w:rsidRDefault="00A41172">
      <w:pPr>
        <w:pStyle w:val="JLDbody"/>
        <w:rPr>
          <w:rFonts w:hint="eastAsia"/>
        </w:rPr>
      </w:pPr>
    </w:p>
    <w:p w14:paraId="1707D52D" w14:textId="77777777" w:rsidR="00A41172" w:rsidRDefault="006A4F3E">
      <w:pPr>
        <w:pStyle w:val="JLDsubheading"/>
        <w:rPr>
          <w:rFonts w:hint="eastAsia"/>
        </w:rPr>
      </w:pPr>
      <w:r>
        <w:t>Analysis</w:t>
      </w:r>
    </w:p>
    <w:p w14:paraId="2289DF57" w14:textId="5840925C" w:rsidR="00A41172" w:rsidRDefault="006A4F3E">
      <w:pPr>
        <w:pStyle w:val="JLDbody"/>
        <w:rPr>
          <w:rFonts w:hint="eastAsia"/>
        </w:rPr>
      </w:pPr>
      <w:r>
        <w:tab/>
        <w:t xml:space="preserve">16S rDNA sequencing data from Koenig et al. (Koenig </w:t>
      </w:r>
      <w:r>
        <w:rPr>
          <w:i/>
        </w:rPr>
        <w:t>et al.</w:t>
      </w:r>
      <w:r>
        <w:t>, 2011)</w:t>
      </w:r>
      <w:bookmarkStart w:id="25" w:name="__Fieldmark__594_1186360433"/>
      <w:r>
        <w:t>⁠</w:t>
      </w:r>
      <w:bookmarkEnd w:id="25"/>
      <w:r>
        <w:t xml:space="preserve"> were downloaded from the NCBI Short Read Archive (SRA) website (http://www.ncbi.nlm.nih.gov/sra) along with their metadata. These data are a time-series of fecal bacterial communities from an infant subject, over the first 500 days of life. QIIME (Caporaso </w:t>
      </w:r>
      <w:r>
        <w:rPr>
          <w:i/>
        </w:rPr>
        <w:t>et al.</w:t>
      </w:r>
      <w:r>
        <w:t>, 2010b)</w:t>
      </w:r>
      <w:bookmarkStart w:id="26" w:name="__Fieldmark__601_1186360433"/>
      <w:r>
        <w:t>⁠</w:t>
      </w:r>
      <w:bookmarkEnd w:id="26"/>
      <w:r>
        <w:t xml:space="preserve"> was used to trim primer regions from these data. Sequences were not trimmed, because all sequences in the data set were found to be from the same region, flanked by the original forward and reverse PCR primer sites. Clustering was performed using the unoise3 pipeline (Edgar, 2016)⁠; sequences were de-replicated at 100% identity using vsearch (Rognes </w:t>
      </w:r>
      <w:r>
        <w:rPr>
          <w:i/>
        </w:rPr>
        <w:t>et al.</w:t>
      </w:r>
      <w:r>
        <w:t>, 2016)⁠, zOTU centroid sequences were picked and chimeric sequences were removed using unoise3 (Edgar, 2016)⁠, then all sequences were mapped onto zOTU seeds to create a zOTU table. zOTU stands for “zero-radius operational taxonomic unit” (Edgar, 2016)⁠.</w:t>
      </w:r>
      <w:ins w:id="27" w:author="Mike Robeson" w:date="2017-08-24T12:48:00Z">
        <w:r w:rsidR="00C1256D">
          <w:t xml:space="preserve"> </w:t>
        </w:r>
      </w:ins>
      <w:commentRangeStart w:id="28"/>
      <w:ins w:id="29" w:author="Mike Robeson" w:date="2017-08-24T12:55:00Z">
        <w:r w:rsidR="00C1256D">
          <w:t xml:space="preserve">Unlike </w:t>
        </w:r>
        <w:r w:rsidR="00C1256D">
          <w:rPr>
            <w:rFonts w:hint="eastAsia"/>
          </w:rPr>
          <w:t>traditional</w:t>
        </w:r>
        <w:r w:rsidR="00C1256D">
          <w:t xml:space="preserve"> </w:t>
        </w:r>
        <w:r w:rsidR="00C1256D" w:rsidRPr="00C1256D">
          <w:rPr>
            <w:i/>
            <w:rPrChange w:id="30" w:author="Mike Robeson" w:date="2017-08-24T12:57:00Z">
              <w:rPr/>
            </w:rPrChange>
          </w:rPr>
          <w:t>de novo</w:t>
        </w:r>
        <w:r w:rsidR="00C1256D">
          <w:t xml:space="preserve"> clustered OTUs,</w:t>
        </w:r>
      </w:ins>
      <w:ins w:id="31" w:author="Mike Robeson" w:date="2017-08-24T12:53:00Z">
        <w:r w:rsidR="00C1256D">
          <w:t xml:space="preserve"> </w:t>
        </w:r>
      </w:ins>
      <w:ins w:id="32" w:author="Mike Robeson" w:date="2017-08-24T12:48:00Z">
        <w:r w:rsidR="00C1256D">
          <w:t>zOTU</w:t>
        </w:r>
      </w:ins>
      <w:ins w:id="33" w:author="Mike Robeson" w:date="2017-08-24T12:56:00Z">
        <w:r w:rsidR="00C1256D">
          <w:t>s</w:t>
        </w:r>
      </w:ins>
      <w:ins w:id="34" w:author="Mike Robeson" w:date="2017-08-24T12:48:00Z">
        <w:r w:rsidR="00C1256D">
          <w:t xml:space="preserve"> </w:t>
        </w:r>
      </w:ins>
      <w:ins w:id="35" w:author="Mike Robeson" w:date="2017-08-24T12:56:00Z">
        <w:r w:rsidR="00C1256D">
          <w:t xml:space="preserve">are </w:t>
        </w:r>
      </w:ins>
      <w:ins w:id="36" w:author="Mike Robeson" w:date="2017-08-24T12:48:00Z">
        <w:r w:rsidR="00C1256D">
          <w:t>exact sequence v</w:t>
        </w:r>
        <w:r w:rsidR="00095A3C">
          <w:t>ariants (</w:t>
        </w:r>
      </w:ins>
      <w:ins w:id="37" w:author="Mike Robeson" w:date="2017-08-24T12:49:00Z">
        <w:r w:rsidR="00C1256D">
          <w:t>ESV</w:t>
        </w:r>
      </w:ins>
      <w:ins w:id="38" w:author="Mike Robeson" w:date="2017-08-24T12:48:00Z">
        <w:r w:rsidR="00095A3C">
          <w:t>)</w:t>
        </w:r>
      </w:ins>
      <w:ins w:id="39" w:author="Mike Robeson" w:date="2017-08-24T12:49:00Z">
        <w:r w:rsidR="00095A3C">
          <w:t xml:space="preserve"> </w:t>
        </w:r>
      </w:ins>
      <w:ins w:id="40" w:author="Mike Robeson" w:date="2017-08-24T12:58:00Z">
        <w:r w:rsidR="00C1256D">
          <w:t>which</w:t>
        </w:r>
      </w:ins>
      <w:ins w:id="41" w:author="Mike Robeson" w:date="2017-08-24T12:56:00Z">
        <w:r w:rsidR="00C1256D">
          <w:t xml:space="preserve"> </w:t>
        </w:r>
      </w:ins>
      <w:ins w:id="42" w:author="Mike Robeson" w:date="2017-08-24T12:49:00Z">
        <w:r w:rsidR="00095A3C">
          <w:t xml:space="preserve">are </w:t>
        </w:r>
      </w:ins>
      <w:ins w:id="43" w:author="Mike Robeson" w:date="2017-08-24T12:50:00Z">
        <w:r w:rsidR="00095A3C">
          <w:rPr>
            <w:rFonts w:hint="eastAsia"/>
          </w:rPr>
          <w:t>consistent</w:t>
        </w:r>
      </w:ins>
      <w:ins w:id="44" w:author="Mike Robeson" w:date="2017-08-24T12:49:00Z">
        <w:r w:rsidR="00095A3C">
          <w:t xml:space="preserve"> </w:t>
        </w:r>
      </w:ins>
      <w:ins w:id="45" w:author="Mike Robeson" w:date="2017-08-24T12:54:00Z">
        <w:r w:rsidR="00C1256D">
          <w:t xml:space="preserve">and easily comparable </w:t>
        </w:r>
      </w:ins>
      <w:ins w:id="46" w:author="Mike Robeson" w:date="2017-08-24T12:50:00Z">
        <w:r w:rsidR="00095A3C">
          <w:t>across data sets</w:t>
        </w:r>
      </w:ins>
      <w:ins w:id="47" w:author="Mike Robeson" w:date="2017-08-24T12:56:00Z">
        <w:r w:rsidR="00C1256D">
          <w:t xml:space="preserve"> </w:t>
        </w:r>
      </w:ins>
      <w:ins w:id="48" w:author="Mike Robeson" w:date="2017-08-24T12:58:00Z">
        <w:r w:rsidR="00C1256D">
          <w:t xml:space="preserve">much like a closed-reference </w:t>
        </w:r>
        <w:r w:rsidR="003827CB">
          <w:rPr>
            <w:rFonts w:hint="eastAsia"/>
          </w:rPr>
          <w:t>O</w:t>
        </w:r>
        <w:r w:rsidR="00C1256D">
          <w:rPr>
            <w:rFonts w:hint="eastAsia"/>
          </w:rPr>
          <w:t>T</w:t>
        </w:r>
      </w:ins>
      <w:ins w:id="49" w:author="Mike Robeson" w:date="2017-08-24T12:59:00Z">
        <w:r w:rsidR="003827CB">
          <w:t>U approach</w:t>
        </w:r>
      </w:ins>
      <w:ins w:id="50" w:author="Mike Robeson" w:date="2017-08-24T12:58:00Z">
        <w:r w:rsidR="00C1256D">
          <w:t xml:space="preserve"> </w:t>
        </w:r>
      </w:ins>
      <w:ins w:id="51" w:author="Mike Robeson" w:date="2017-08-24T12:57:00Z">
        <w:r w:rsidR="00C1256D">
          <w:t>(</w:t>
        </w:r>
        <w:r w:rsidR="00C1256D" w:rsidRPr="00C1256D">
          <w:rPr>
            <w:rFonts w:hint="eastAsia"/>
          </w:rPr>
          <w:t>Callahan</w:t>
        </w:r>
        <w:r w:rsidR="00C1256D">
          <w:t xml:space="preserve"> et al. 2017)</w:t>
        </w:r>
      </w:ins>
      <w:ins w:id="52" w:author="Mike Robeson" w:date="2017-08-24T12:50:00Z">
        <w:r w:rsidR="00095A3C">
          <w:t xml:space="preserve">. </w:t>
        </w:r>
      </w:ins>
      <w:ins w:id="53" w:author="Mike Robeson" w:date="2017-08-24T12:58:00Z">
        <w:r w:rsidR="00C1256D">
          <w:t xml:space="preserve">However, </w:t>
        </w:r>
      </w:ins>
      <w:ins w:id="54" w:author="Mike Robeson" w:date="2017-08-24T12:50:00Z">
        <w:r w:rsidR="00095A3C">
          <w:t xml:space="preserve">ESVs are </w:t>
        </w:r>
      </w:ins>
      <w:ins w:id="55" w:author="Mike Robeson" w:date="2017-08-24T12:51:00Z">
        <w:r w:rsidR="00095A3C">
          <w:t>superior</w:t>
        </w:r>
      </w:ins>
      <w:ins w:id="56" w:author="Mike Robeson" w:date="2017-08-24T12:50:00Z">
        <w:r w:rsidR="00095A3C">
          <w:t xml:space="preserve"> to closed-reference OTUs </w:t>
        </w:r>
      </w:ins>
      <w:ins w:id="57" w:author="Mike Robeson" w:date="2017-08-24T12:51:00Z">
        <w:r w:rsidR="00095A3C">
          <w:t>in that they still allow for the detection of novel diversity</w:t>
        </w:r>
      </w:ins>
      <w:ins w:id="58" w:author="Mike Robeson" w:date="2017-08-24T12:57:00Z">
        <w:r w:rsidR="00C1256D">
          <w:t xml:space="preserve"> </w:t>
        </w:r>
        <w:r w:rsidR="00C1256D">
          <w:t>(</w:t>
        </w:r>
        <w:r w:rsidR="00C1256D" w:rsidRPr="00C1256D">
          <w:rPr>
            <w:rFonts w:hint="eastAsia"/>
          </w:rPr>
          <w:t>Callahan</w:t>
        </w:r>
        <w:r w:rsidR="00C1256D">
          <w:t xml:space="preserve"> et al. 2017)</w:t>
        </w:r>
      </w:ins>
      <w:ins w:id="59" w:author="Mike Robeson" w:date="2017-08-24T12:51:00Z">
        <w:r w:rsidR="00095A3C">
          <w:t>.</w:t>
        </w:r>
      </w:ins>
      <w:commentRangeEnd w:id="28"/>
      <w:ins w:id="60" w:author="Mike Robeson" w:date="2017-08-24T12:58:00Z">
        <w:r w:rsidR="00C1256D">
          <w:rPr>
            <w:rStyle w:val="CommentReference"/>
            <w:rFonts w:cs="Mangal"/>
          </w:rPr>
          <w:commentReference w:id="28"/>
        </w:r>
      </w:ins>
      <w:ins w:id="61" w:author="Mike Robeson" w:date="2017-08-24T12:49:00Z">
        <w:r w:rsidR="00095A3C">
          <w:t xml:space="preserve"> </w:t>
        </w:r>
      </w:ins>
      <w:del w:id="62" w:author="Mike Robeson" w:date="2017-08-24T12:50:00Z">
        <w:r w:rsidDel="00095A3C">
          <w:delText xml:space="preserve"> </w:delText>
        </w:r>
      </w:del>
      <w:del w:id="63" w:author="Mike Robeson" w:date="2017-08-24T12:58:00Z">
        <w:r w:rsidDel="00C1256D">
          <w:rPr>
            <w:shd w:val="clear" w:color="auto" w:fill="FFF200"/>
          </w:rPr>
          <w:delText>Mike – try to add something braggy about why zOTUs are cooler than regular old OTUs.</w:delText>
        </w:r>
        <w:r w:rsidDel="00C1256D">
          <w:delText xml:space="preserve"> </w:delText>
        </w:r>
      </w:del>
      <w:r>
        <w:t xml:space="preserve"> PyNast (Caporaso </w:t>
      </w:r>
      <w:r>
        <w:rPr>
          <w:i/>
        </w:rPr>
        <w:t>et al.</w:t>
      </w:r>
      <w:r>
        <w:t xml:space="preserve">, 2010a)⁠ was used to align zOTU centroid sequences, the alignment was filtered using QIIME’s (Caporaso </w:t>
      </w:r>
      <w:r>
        <w:rPr>
          <w:i/>
        </w:rPr>
        <w:t>et al.</w:t>
      </w:r>
      <w:r>
        <w:t>, 2010b)⁠ default setti</w:t>
      </w:r>
      <w:bookmarkStart w:id="64" w:name="_GoBack"/>
      <w:bookmarkEnd w:id="64"/>
      <w:r>
        <w:t xml:space="preserve">ngs, and FastTree (Price </w:t>
      </w:r>
      <w:r>
        <w:rPr>
          <w:i/>
        </w:rPr>
        <w:t>et al.</w:t>
      </w:r>
      <w:r>
        <w:t>, 2010)⁠ was used to build a phylogenetic tree.</w:t>
      </w:r>
    </w:p>
    <w:p w14:paraId="1E49C4BB" w14:textId="77777777" w:rsidR="00A41172" w:rsidRDefault="006A4F3E">
      <w:pPr>
        <w:pStyle w:val="JLDbody"/>
        <w:rPr>
          <w:rFonts w:hint="eastAsia"/>
        </w:rPr>
      </w:pPr>
      <w:r>
        <w:tab/>
        <w:t xml:space="preserve">The resulting zOTU table was rarefied to 1000 sequences per sample, and samples with fewer sequences were excluded. The last five time points were excluded as well because they were sampled at a much lower temporal resolution. This left 52 time points spread over the first 469 days of the infant subject's life. The zOTU table was then split into two zOTU tables, one for time points before the infant started using baby formula, and one for those after. The “pre-formula” zOTU table contained ages 4 days through 146, and the “post-formula” zOTU table contained ages 161 days through 469 days. Each zOTU table was used to run our model as described above using 500 </w:t>
      </w:r>
      <w:r>
        <w:rPr>
          <w:i/>
          <w:iCs/>
        </w:rPr>
        <w:t>D</w:t>
      </w:r>
      <w:r>
        <w:t xml:space="preserve"> values (Equation 1), ranging from underdispersed (</w:t>
      </w:r>
      <w:r>
        <w:rPr>
          <w:i/>
          <w:iCs/>
        </w:rPr>
        <w:t xml:space="preserve">D </w:t>
      </w:r>
      <w:r>
        <w:t>= -1) to overdispersed (</w:t>
      </w:r>
      <w:r>
        <w:rPr>
          <w:i/>
          <w:iCs/>
        </w:rPr>
        <w:t>D</w:t>
      </w:r>
      <w:r>
        <w:t xml:space="preserve"> = 0.5), using zOTUs in lieu of species. The 500 resulting phylodiversity accumulation curves were compared to the empirical curve using the KS-statistic [20] as described above. Minimization of the resulting KS-statistic values was used to determine which value D best fit the data using the R package SiZer (Sonderegger, 2012)⁠, which fit a segmented regression (“broken stick”) model to the KS distances. 1000 bootstrap replicates of the segmented regression generated 95% confidence intervals for the D parameter estimates.</w:t>
      </w:r>
    </w:p>
    <w:p w14:paraId="0F0CEF49" w14:textId="77777777" w:rsidR="00A41172" w:rsidRDefault="006A4F3E">
      <w:pPr>
        <w:pStyle w:val="JLDbody"/>
        <w:rPr>
          <w:rFonts w:hint="eastAsia"/>
        </w:rPr>
      </w:pPr>
      <w:r>
        <w:tab/>
        <w:t xml:space="preserve">Sequence data from Caporaso et al. (Caporaso </w:t>
      </w:r>
      <w:r>
        <w:rPr>
          <w:i/>
        </w:rPr>
        <w:t>et al.</w:t>
      </w:r>
      <w:r>
        <w:t>, 2011)⁠</w:t>
      </w:r>
      <w:bookmarkStart w:id="65" w:name="__Fieldmark__423_1764676328"/>
      <w:r>
        <w:t xml:space="preserve"> were downloaded from the MG-RAST database (http://metagenomics.anl.gov/). </w:t>
      </w:r>
      <w:bookmarkEnd w:id="65"/>
      <w:r>
        <w:t>These are time-series data from one adult male subject and one adult female subject, over a period of several hundred days, across multiple sample sites (feces, both palms, tongue). Time points were excluded which did not have sequence data for each of the 8 environments (L hand, R hand, mouth, and feces of the male and female subjects), and rarefied to 5000 sequences per sample. This left 107 time-points, ranging from day 1 to day 185. Analysis for each environment within the data set was carried out as described above, except raw sequences were trimmed to a length of 91 bp after the end of the forward PCR primer site in order to ensure that all raw sequences spanned the same region of the 16S rRNA gene. 91 bp was chosen as a cutoff in order to keep 95% of the sequence data (5% of sequences were discarded because they were shorter).</w:t>
      </w:r>
    </w:p>
    <w:p w14:paraId="7E448394" w14:textId="77777777" w:rsidR="00A41172" w:rsidRDefault="00A41172">
      <w:pPr>
        <w:pStyle w:val="JLDbody"/>
        <w:rPr>
          <w:rFonts w:hint="eastAsia"/>
        </w:rPr>
      </w:pPr>
    </w:p>
    <w:p w14:paraId="2578D095" w14:textId="77777777" w:rsidR="00A41172" w:rsidRDefault="006A4F3E">
      <w:pPr>
        <w:pStyle w:val="JLDsubheading"/>
        <w:rPr>
          <w:rFonts w:hint="eastAsia"/>
        </w:rPr>
      </w:pPr>
      <w:r>
        <w:t>Code and data accessibility</w:t>
      </w:r>
    </w:p>
    <w:p w14:paraId="26E6BBDF" w14:textId="77777777" w:rsidR="00A41172" w:rsidRDefault="006A4F3E">
      <w:pPr>
        <w:pStyle w:val="JLDbody"/>
        <w:rPr>
          <w:rFonts w:hint="eastAsia"/>
        </w:rPr>
      </w:pPr>
      <w:r>
        <w:tab/>
        <w:t xml:space="preserve">R code and data to replicate our analysis, or to perform a similar analysis on other data, are available at </w:t>
      </w:r>
      <w:hyperlink r:id="rId10" w:history="1">
        <w:r>
          <w:rPr>
            <w:rStyle w:val="Internetlink"/>
          </w:rPr>
          <w:t>https://figshare.com/s/922b268891f1945c1944</w:t>
        </w:r>
      </w:hyperlink>
      <w:r>
        <w:t xml:space="preserve"> (temporary private link, PLEASE DO NOT SHARE UNTIL PUBLICATION).</w:t>
      </w:r>
    </w:p>
    <w:p w14:paraId="7CC22862" w14:textId="77777777" w:rsidR="00A41172" w:rsidRDefault="00A41172">
      <w:pPr>
        <w:pStyle w:val="JLDheading"/>
        <w:rPr>
          <w:rFonts w:hint="eastAsia"/>
        </w:rPr>
      </w:pPr>
    </w:p>
    <w:p w14:paraId="3F9437A8" w14:textId="77777777" w:rsidR="00A41172" w:rsidRDefault="006A4F3E">
      <w:pPr>
        <w:pStyle w:val="JLDheading"/>
        <w:rPr>
          <w:rFonts w:hint="eastAsia"/>
        </w:rPr>
      </w:pPr>
      <w:r>
        <w:t>RESULTS</w:t>
      </w:r>
    </w:p>
    <w:p w14:paraId="3427EBD8" w14:textId="77777777" w:rsidR="00A41172" w:rsidRDefault="006A4F3E">
      <w:pPr>
        <w:pStyle w:val="JLDbody"/>
        <w:rPr>
          <w:rFonts w:hint="eastAsia"/>
        </w:rPr>
      </w:pPr>
      <w:r>
        <w:tab/>
        <w:t xml:space="preserve">Figure 1 shows that by varying </w:t>
      </w:r>
      <w:r>
        <w:rPr>
          <w:i/>
          <w:iCs/>
        </w:rPr>
        <w:t>D</w:t>
      </w:r>
      <w:r>
        <w:t xml:space="preserve">, we changed the rate at which phylodiversity is added to simulated (i.e. resampled) microbial communities over time. Compared to the neutral model where </w:t>
      </w:r>
      <w:r>
        <w:rPr>
          <w:i/>
          <w:iCs/>
        </w:rPr>
        <w:t xml:space="preserve">D = </w:t>
      </w:r>
      <w:r>
        <w:t xml:space="preserve">0, higher </w:t>
      </w:r>
      <w:r>
        <w:rPr>
          <w:i/>
          <w:iCs/>
        </w:rPr>
        <w:t>D</w:t>
      </w:r>
      <w:r>
        <w:t xml:space="preserve"> values result in phylodiversity accumulating quickly, since in the overdispersed model, species that contribute more phylodiversity are preferentially sampled. Conversely, lower </w:t>
      </w:r>
      <w:r>
        <w:rPr>
          <w:i/>
          <w:iCs/>
        </w:rPr>
        <w:t>D</w:t>
      </w:r>
      <w:r>
        <w:t xml:space="preserve"> values result in phylodiversity accumulating slowly, since in the underdispersed model, species that contribute less phylodiversity (since they are very similar to species that are already present) are preferentially sampled. These results show that the </w:t>
      </w:r>
      <w:r>
        <w:rPr>
          <w:i/>
          <w:iCs/>
        </w:rPr>
        <w:t>D</w:t>
      </w:r>
      <w:r>
        <w:t xml:space="preserve"> parameter in our model does in fact correspond to over- and underdispersion relative to the neutral model.</w:t>
      </w:r>
    </w:p>
    <w:p w14:paraId="7A8F7FB4" w14:textId="77777777" w:rsidR="00A41172" w:rsidRDefault="00A41172">
      <w:pPr>
        <w:pStyle w:val="JLDsubheading"/>
        <w:rPr>
          <w:rFonts w:hint="eastAsia"/>
        </w:rPr>
      </w:pPr>
    </w:p>
    <w:p w14:paraId="6E230C1B" w14:textId="77777777" w:rsidR="00A41172" w:rsidRDefault="006A4F3E">
      <w:pPr>
        <w:pStyle w:val="JLDsubheading"/>
        <w:rPr>
          <w:rFonts w:hint="eastAsia"/>
        </w:rPr>
      </w:pPr>
      <w:r>
        <w:t>Results from “moving pictures” data</w:t>
      </w:r>
    </w:p>
    <w:p w14:paraId="5194616B" w14:textId="77777777" w:rsidR="00A41172" w:rsidRDefault="006A4F3E">
      <w:pPr>
        <w:pStyle w:val="JLDbody"/>
        <w:rPr>
          <w:rFonts w:hint="eastAsia"/>
        </w:rPr>
      </w:pPr>
      <w:r>
        <w:tab/>
        <w:t xml:space="preserve">All eight data sets from Caporaso et al. </w:t>
      </w:r>
      <w:bookmarkStart w:id="66" w:name="ADDIN_CSL_CITATION_{&quot;mendeley&quot;:_{&quot;previo"/>
      <w:r>
        <w:t xml:space="preserve">(Caporaso </w:t>
      </w:r>
      <w:r>
        <w:rPr>
          <w:i/>
        </w:rPr>
        <w:t>et al.</w:t>
      </w:r>
      <w:r>
        <w:t>, 2011)</w:t>
      </w:r>
      <w:bookmarkEnd w:id="66"/>
      <w:r>
        <w:t xml:space="preserve">⁠ showed phylogenetic underdispersion of first-time arrivals, since their D estimates were negative (Figure 3) and their 95% confidence intervals did not overlap with 0 (neutral model). This means that when a zOTU was observed for the first time in one of these communities, it was more likely to be phylogenetically similar to a zOTU that had previously arrived in that community. For both the male and female subject, </w:t>
      </w:r>
      <w:r>
        <w:rPr>
          <w:i/>
          <w:iCs/>
        </w:rPr>
        <w:t>D</w:t>
      </w:r>
      <w:r>
        <w:t xml:space="preserve"> estimates were highest (closer to neutral) in the tongues, and lowest (more underdispersed) in the feces. Palm time-series had </w:t>
      </w:r>
      <w:r>
        <w:rPr>
          <w:i/>
          <w:iCs/>
        </w:rPr>
        <w:t>D</w:t>
      </w:r>
      <w:r>
        <w:t xml:space="preserve"> estimates that were between those of the feces and tongues, but were consistent across all 4 palm data sets. </w:t>
      </w:r>
      <w:r>
        <w:rPr>
          <w:i/>
          <w:iCs/>
        </w:rPr>
        <w:t>D</w:t>
      </w:r>
      <w:r>
        <w:t xml:space="preserve"> estimates for tongue time series were lower in the female subject than in the male subject.</w:t>
      </w:r>
    </w:p>
    <w:p w14:paraId="446A1838" w14:textId="77777777" w:rsidR="00A41172" w:rsidRDefault="00A41172">
      <w:pPr>
        <w:pStyle w:val="JLDbody"/>
        <w:rPr>
          <w:rFonts w:hint="eastAsia"/>
        </w:rPr>
      </w:pPr>
    </w:p>
    <w:p w14:paraId="352FE7B9" w14:textId="77777777" w:rsidR="00A41172" w:rsidRDefault="006A4F3E">
      <w:pPr>
        <w:pStyle w:val="JLDsubheading"/>
        <w:rPr>
          <w:rFonts w:hint="eastAsia"/>
        </w:rPr>
      </w:pPr>
      <w:r>
        <w:t>Results from infant gut data</w:t>
      </w:r>
    </w:p>
    <w:p w14:paraId="09D973B6" w14:textId="77777777" w:rsidR="00A41172" w:rsidRDefault="006A4F3E">
      <w:pPr>
        <w:pStyle w:val="JLDbody"/>
        <w:rPr>
          <w:rFonts w:hint="eastAsia"/>
        </w:rPr>
      </w:pPr>
      <w:r>
        <w:tab/>
        <w:t>The phylodiversity accumulation pattern in the infant gut microbiome [7] showed a sharp increase in phylodiversity after day 161 (Figure 4), the same date that the infant began consuming baby formula. This suggests that baby formula changed the phylogenetic colonization patterns of the developing infant gut. We analyzed this data set as two separate time-series, one before formula use and one after, and both had negative D estimates with 95% confidence intervals that did not overlap with 0 (neutral model). The pre-formula time-series was more underdispersed than the post-formula time-series, and the 95% confidence intervals for the D parameter estimates did not overlap with each other, indicating a change in the dispersion of arrival order post-disturbance. Because the post-formula D estimate is higher than the pre-formula D estimate, arrivals were less underdispersed (closer to neutral model) after the subject began consuming formula.</w:t>
      </w:r>
    </w:p>
    <w:p w14:paraId="7638B5E0" w14:textId="77777777" w:rsidR="00A41172" w:rsidRDefault="00A41172">
      <w:pPr>
        <w:pStyle w:val="JLDbody"/>
        <w:rPr>
          <w:rFonts w:hint="eastAsia"/>
        </w:rPr>
      </w:pPr>
    </w:p>
    <w:p w14:paraId="78A64B62" w14:textId="77777777" w:rsidR="00A41172" w:rsidRDefault="006A4F3E">
      <w:pPr>
        <w:pStyle w:val="JLDheading"/>
        <w:rPr>
          <w:rFonts w:hint="eastAsia"/>
        </w:rPr>
      </w:pPr>
      <w:r>
        <w:t>DISCUSSION</w:t>
      </w:r>
    </w:p>
    <w:p w14:paraId="1EA6D5EE" w14:textId="77777777" w:rsidR="00A41172" w:rsidRDefault="006A4F3E">
      <w:pPr>
        <w:pStyle w:val="JLDbody"/>
        <w:rPr>
          <w:rFonts w:hint="eastAsia"/>
        </w:rPr>
      </w:pPr>
      <w:r>
        <w:tab/>
        <w:t>The world is a mosaic of communities undergoing community assembly following different magnitudes and types of disturbance. If there are patterns or general rules for how diversity accumulates during community assembly or succession, and which taxa have higher probabilities of arriving, these rules can guide habitat restoration projects, help us better design probiotics for colonization, and better exploit disturbance as a tool for managing microbial systems related to human health and disease. We found that assembly during primary succession of the infant gut and during turnover of the microbial communities on the adult palms, tongue, and gut, follows a predictable pattern: OTUs are more likely to arrive for the first time if a close relative has already arrived.</w:t>
      </w:r>
    </w:p>
    <w:p w14:paraId="0169D186" w14:textId="77777777" w:rsidR="00A41172" w:rsidRDefault="006A4F3E">
      <w:pPr>
        <w:pStyle w:val="JLDbody"/>
        <w:rPr>
          <w:rFonts w:hint="eastAsia"/>
        </w:rPr>
      </w:pPr>
      <w:r>
        <w:tab/>
        <w:t>This “nepotistic” pattern in arrivals suggests that traits are driving community assembly in these human environments. In our model, each arrival is a new branch of a phylogenetic tree (alpha diversity accumulation), and these branches are indicators of trait differences in OTUs. Although the phylogenetic tree we use here is constructed with 16S rDNA sequences, such phylogenies have been shown to track genomic differences in bacteria [27,28]. This suggests that the phylodiversity accumulation we model here is also trait accumulation. Indeed, in previous frameworks of phylogenetic over/underdispersion [16–18], non-neutral assembly has been interpreted to mean that traits are under ecological selection (sensu Nemergut et al. [12]). If traits are not driving community assembly (neutral model; [29]) or if the traits driving microbial community assembly are largely horizontally transferred between taxa independent of their relatedness (as estimated by a 16S rDNA phylogeny), we would expect no phylogenetic signature in first-time arrivals. Instead, we observed very a strong phylogenetic signal in arrival order for all data sets we analyzed.</w:t>
      </w:r>
    </w:p>
    <w:p w14:paraId="5397AEC9" w14:textId="77777777" w:rsidR="00A41172" w:rsidRDefault="006A4F3E">
      <w:pPr>
        <w:pStyle w:val="JLDbody"/>
        <w:rPr>
          <w:rFonts w:hint="eastAsia"/>
        </w:rPr>
      </w:pPr>
      <w:r>
        <w:tab/>
        <w:t>However, even if non-neutral assembly is trait-based, selection on traits may not occur within the host environment. An alternative explanation for the underdispersion we observed is that selection is external to the host environment (i.e. selection occurs within the neighboring species pool from which emigration occurs), causing change in the community entering the host to already be underdispersed. Similarly, phylogenetic dispersion has been unable to distinguish between selection and differences in migration rates [30], so a pre-underdispersed community entering the host is a plausible mechanism for phylogenetic underdispersion of arrivals. But selection of microbial communities within the host has been shown by multiple studies [8–10], so we think that trait-based selection within the host is a more likely scenario.</w:t>
      </w:r>
    </w:p>
    <w:p w14:paraId="7D193C32" w14:textId="77777777" w:rsidR="00A41172" w:rsidRDefault="006A4F3E">
      <w:pPr>
        <w:pStyle w:val="JLDbody"/>
        <w:rPr>
          <w:rFonts w:hint="eastAsia"/>
        </w:rPr>
      </w:pPr>
      <w:r>
        <w:tab/>
        <w:t>The burst of newly observed phylogenetic diversity in the infant gut microbiome after the subject began consuming baby formula (Figure 4) indicates that this particular disturbance resulted in a re-assembly of a community that was approaching island-biogeographic equilibrium [</w:t>
      </w:r>
      <w:bookmarkStart w:id="67" w:name="__Fieldmark__966_1186360433"/>
      <w:r>
        <w:t>15,31]</w:t>
      </w:r>
      <w:bookmarkEnd w:id="67"/>
      <w:r>
        <w:t>. The pre-formula community had reached a state where phylogenetic diversity was not being added (Figure 4), but post-formula, there was a significant jump in novel phylogenetic diversity arriving in the community. After a few months post-formula, the community again moved toward a state where novel diversity was no longer being added. Our model shows that both of these time series showed underdispersion (Figure 5) as did each of the 8 data sets from Caporaso et al. [11] (Figure 3), which lends support to the hypothesis that microbial systems, surveyed through 16S rDNA sequencin</w:t>
      </w:r>
      <w:bookmarkStart w:id="68" w:name="__DdeLink__325_264335705"/>
      <w:r>
        <w:t>g</w:t>
      </w:r>
      <w:bookmarkEnd w:id="68"/>
      <w:r>
        <w:t>, have underdispersed phylodiversity accumulation over time.</w:t>
      </w:r>
    </w:p>
    <w:p w14:paraId="4C27340A" w14:textId="77777777" w:rsidR="00A41172" w:rsidRDefault="006A4F3E">
      <w:pPr>
        <w:pStyle w:val="JLDbody"/>
        <w:rPr>
          <w:rFonts w:hint="eastAsia"/>
        </w:rPr>
      </w:pPr>
      <w:r>
        <w:tab/>
        <w:t>If our hypothesis is true, our findings have major implications for the management and restoration of human-associated microbial systems [</w:t>
      </w:r>
      <w:bookmarkStart w:id="69" w:name="__Fieldmark__1010_1186360433"/>
      <w:r>
        <w:t>32]</w:t>
      </w:r>
      <w:bookmarkEnd w:id="69"/>
      <w:r>
        <w:t>, in particular for probiotic development and remediation of pathological microbial communities. Without any other information, our finding of consistent phylogenetic under-dispersion in arrivals suggests that probiotics for sustained colonization of the human gut should be close relatives to the microbes already present. Indeed, recent research has shown that for fecal transplants, donor strains are able to integrate into the recipient's gut community when a conspecific strain is already present, but novel donor strains are unlikely to successfully integrate into the recipie</w:t>
      </w:r>
      <w:bookmarkStart w:id="70" w:name="__Fieldmark__1017_1186360433"/>
      <w:r>
        <w:t>nt [</w:t>
      </w:r>
      <w:bookmarkEnd w:id="70"/>
      <w:r>
        <w:t>33].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w:t>
      </w:r>
    </w:p>
    <w:p w14:paraId="17043070" w14:textId="77777777" w:rsidR="00A41172" w:rsidRDefault="006A4F3E">
      <w:pPr>
        <w:pStyle w:val="JLDbody"/>
        <w:rPr>
          <w:rFonts w:hint="eastAsia"/>
        </w:rPr>
      </w:pPr>
      <w:r>
        <w:tab/>
        <w:t>Microbial communities provide a unique opportunity to study community assembly in primary and secondary succession. In addition to standard cross-sectional studies of communities of different ages or successional stages, the short timescales of microbial community dynamics allows longitudinal studies of community assembly over manageable time frames [</w:t>
      </w:r>
      <w:bookmarkStart w:id="71" w:name="__Fieldmark__1030_1186360433"/>
      <w:r>
        <w:t>9,10]</w:t>
      </w:r>
      <w:bookmarkEnd w:id="71"/>
      <w:r>
        <w:t xml:space="preserve">. Microbial communities allow large sample sizes, longitudinal studies, and experimental manipulations that enable us to identify general rules and statistical patterns of community assembly. The model presented here makes use of such data, and to facilitate further discovery both in the human microbiome and in other environments, we have made our R code available at FigShare: </w:t>
      </w:r>
      <w:hyperlink r:id="rId11" w:history="1">
        <w:r>
          <w:rPr>
            <w:rStyle w:val="Internetlink"/>
          </w:rPr>
          <w:t>https://figshare.com/s/922b268891f1945c1944</w:t>
        </w:r>
      </w:hyperlink>
      <w:r>
        <w:t xml:space="preserve"> (temporary private link, PLEASE DO NOT SHARE UNTIL PUBLICATION).</w:t>
      </w:r>
    </w:p>
    <w:p w14:paraId="16C2F322" w14:textId="77777777" w:rsidR="00A41172" w:rsidRDefault="00A41172">
      <w:pPr>
        <w:pStyle w:val="JLDbody"/>
        <w:rPr>
          <w:rFonts w:hint="eastAsia"/>
        </w:rPr>
      </w:pPr>
    </w:p>
    <w:p w14:paraId="4FF62CE7" w14:textId="77777777" w:rsidR="00A41172" w:rsidRDefault="006A4F3E">
      <w:pPr>
        <w:pStyle w:val="JLDheading"/>
        <w:rPr>
          <w:rFonts w:hint="eastAsia"/>
        </w:rPr>
      </w:pPr>
      <w:r>
        <w:t>References</w:t>
      </w:r>
    </w:p>
    <w:p w14:paraId="322573AF" w14:textId="77777777" w:rsidR="0089559D" w:rsidRDefault="0089559D">
      <w:pPr>
        <w:rPr>
          <w:rFonts w:cs="Mangal" w:hint="eastAsia"/>
          <w:szCs w:val="21"/>
        </w:rPr>
        <w:sectPr w:rsidR="0089559D">
          <w:pgSz w:w="12240" w:h="15840"/>
          <w:pgMar w:top="1134" w:right="1134" w:bottom="1134" w:left="1134" w:header="720" w:footer="720" w:gutter="0"/>
          <w:cols w:space="720"/>
        </w:sectPr>
      </w:pPr>
    </w:p>
    <w:p w14:paraId="61D3CB47" w14:textId="77777777" w:rsidR="00A41172" w:rsidRDefault="006A4F3E">
      <w:pPr>
        <w:pStyle w:val="Standard"/>
        <w:spacing w:after="140" w:line="288" w:lineRule="auto"/>
        <w:rPr>
          <w:rFonts w:hint="eastAsia"/>
        </w:rPr>
      </w:pPr>
      <w:r>
        <w:t xml:space="preserve">Bengtsson J, Nilsson SG, Franc A, Menozzi P. (2000). Biodiversity, disturbances, ecosystem function and management of European forests. </w:t>
      </w:r>
      <w:r>
        <w:rPr>
          <w:i/>
        </w:rPr>
        <w:t>For Ecol Manage</w:t>
      </w:r>
      <w:r>
        <w:t xml:space="preserve"> </w:t>
      </w:r>
      <w:r>
        <w:rPr>
          <w:b/>
        </w:rPr>
        <w:t>132</w:t>
      </w:r>
      <w:r>
        <w:t>: 39–50.</w:t>
      </w:r>
    </w:p>
    <w:p w14:paraId="152A404E" w14:textId="77777777" w:rsidR="00A41172" w:rsidRDefault="006A4F3E">
      <w:pPr>
        <w:pStyle w:val="Standard"/>
        <w:spacing w:after="140" w:line="288" w:lineRule="auto"/>
        <w:rPr>
          <w:rFonts w:hint="eastAsia"/>
        </w:rPr>
      </w:pPr>
      <w:r>
        <w:t xml:space="preserve">Caporaso JG, Bittinger K, Bushman FD, DeSantis TZ, Andersen GL, Knight R. (2010a). PyNAST: a flexible tool for aligning sequences to a template alignment. </w:t>
      </w:r>
      <w:r>
        <w:rPr>
          <w:i/>
        </w:rPr>
        <w:t>Bioinformatics</w:t>
      </w:r>
      <w:r>
        <w:t xml:space="preserve"> </w:t>
      </w:r>
      <w:r>
        <w:rPr>
          <w:b/>
        </w:rPr>
        <w:t>26</w:t>
      </w:r>
      <w:r>
        <w:t>: 266–7.</w:t>
      </w:r>
    </w:p>
    <w:p w14:paraId="10F1BE31" w14:textId="77777777" w:rsidR="00A41172" w:rsidRDefault="006A4F3E">
      <w:pPr>
        <w:pStyle w:val="Standard"/>
        <w:spacing w:after="140" w:line="288" w:lineRule="auto"/>
        <w:rPr>
          <w:rFonts w:hint="eastAsia"/>
        </w:rPr>
      </w:pPr>
      <w:r>
        <w:t xml:space="preserve">Caporaso JG, Kuczynski J, Stombaugh J, Bittinger K, Bushman FD, Costello EK, </w:t>
      </w:r>
      <w:r>
        <w:rPr>
          <w:i/>
        </w:rPr>
        <w:t>et al.</w:t>
      </w:r>
      <w:r>
        <w:t xml:space="preserve"> (2010b). QIIME allows analysis of high-throughput community sequencing data. </w:t>
      </w:r>
      <w:r>
        <w:rPr>
          <w:i/>
        </w:rPr>
        <w:t>Nat Methods</w:t>
      </w:r>
      <w:r>
        <w:t xml:space="preserve"> </w:t>
      </w:r>
      <w:r>
        <w:rPr>
          <w:b/>
        </w:rPr>
        <w:t>7</w:t>
      </w:r>
      <w:r>
        <w:t>: 335–6.</w:t>
      </w:r>
    </w:p>
    <w:p w14:paraId="251A06B7" w14:textId="77777777" w:rsidR="00A41172" w:rsidRDefault="006A4F3E">
      <w:pPr>
        <w:pStyle w:val="Standard"/>
        <w:spacing w:after="140" w:line="288" w:lineRule="auto"/>
        <w:rPr>
          <w:rFonts w:hint="eastAsia"/>
        </w:rPr>
      </w:pPr>
      <w:r>
        <w:t xml:space="preserve">Caporaso JG, Lauber CL, Costello EK, Berg-Lyons D, Gonzalez A, Stombaugh J, </w:t>
      </w:r>
      <w:r>
        <w:rPr>
          <w:i/>
        </w:rPr>
        <w:t>et al.</w:t>
      </w:r>
      <w:r>
        <w:t xml:space="preserve"> (2011). Moving pictures of the human microbiome. </w:t>
      </w:r>
      <w:r>
        <w:rPr>
          <w:i/>
        </w:rPr>
        <w:t>Genome Biol</w:t>
      </w:r>
      <w:r>
        <w:t xml:space="preserve"> </w:t>
      </w:r>
      <w:r>
        <w:rPr>
          <w:b/>
        </w:rPr>
        <w:t>12</w:t>
      </w:r>
      <w:r>
        <w:t>: R50.</w:t>
      </w:r>
    </w:p>
    <w:p w14:paraId="728054B2" w14:textId="77777777" w:rsidR="00A41172" w:rsidRDefault="006A4F3E">
      <w:pPr>
        <w:pStyle w:val="Standard"/>
        <w:spacing w:after="140" w:line="288" w:lineRule="auto"/>
        <w:rPr>
          <w:rFonts w:hint="eastAsia"/>
        </w:rPr>
      </w:pPr>
      <w:r>
        <w:t xml:space="preserve">Caporaso JG, Lauber CL, Walters W a, Berg-Lyons D, Huntley J, Fierer N, </w:t>
      </w:r>
      <w:r>
        <w:rPr>
          <w:i/>
        </w:rPr>
        <w:t>et al.</w:t>
      </w:r>
      <w:r>
        <w:t xml:space="preserve"> (2012). Ultra-high-throughput microbial community analysis on the Illumina HiSeq and MiSeq platforms. </w:t>
      </w:r>
      <w:r>
        <w:rPr>
          <w:i/>
        </w:rPr>
        <w:t>ISME J</w:t>
      </w:r>
      <w:r>
        <w:t xml:space="preserve"> </w:t>
      </w:r>
      <w:r>
        <w:rPr>
          <w:b/>
        </w:rPr>
        <w:t>6</w:t>
      </w:r>
      <w:r>
        <w:t>: 1621–1624.</w:t>
      </w:r>
    </w:p>
    <w:p w14:paraId="403E3609" w14:textId="77777777" w:rsidR="00A41172" w:rsidRDefault="006A4F3E">
      <w:pPr>
        <w:pStyle w:val="Standard"/>
        <w:spacing w:after="140" w:line="288" w:lineRule="auto"/>
        <w:rPr>
          <w:rFonts w:hint="eastAsia"/>
        </w:rPr>
      </w:pPr>
      <w:r>
        <w:t xml:space="preserve">Darcy JL, King AJ, Gendron EMS, Schmidt SK. (2017). Spatial autocorrelation of microbial communities atop a debris-covered glacier is evidence of a supraglacial chronosequence. </w:t>
      </w:r>
      <w:r>
        <w:rPr>
          <w:i/>
        </w:rPr>
        <w:t>FEMS Microbiol Ecol</w:t>
      </w:r>
      <w:r>
        <w:t xml:space="preserve"> </w:t>
      </w:r>
      <w:r>
        <w:rPr>
          <w:b/>
        </w:rPr>
        <w:t>93</w:t>
      </w:r>
      <w:r>
        <w:t>: 7287–90.</w:t>
      </w:r>
    </w:p>
    <w:p w14:paraId="2DABDD66" w14:textId="77777777" w:rsidR="00A41172" w:rsidRDefault="006A4F3E">
      <w:pPr>
        <w:pStyle w:val="Standard"/>
        <w:spacing w:after="140" w:line="288" w:lineRule="auto"/>
        <w:rPr>
          <w:rFonts w:hint="eastAsia"/>
        </w:rPr>
      </w:pPr>
      <w:r>
        <w:t xml:space="preserve">David LA, Materna AC, Friedman J, Campos-Baptista MI, Blackburn MC, Perrotta A, </w:t>
      </w:r>
      <w:r>
        <w:rPr>
          <w:i/>
        </w:rPr>
        <w:t>et al.</w:t>
      </w:r>
      <w:r>
        <w:t xml:space="preserve"> (2014). Host lifestyle affects human microbiota on daily timescales. </w:t>
      </w:r>
      <w:r>
        <w:rPr>
          <w:i/>
        </w:rPr>
        <w:t>Genome Biol</w:t>
      </w:r>
      <w:r>
        <w:t xml:space="preserve"> </w:t>
      </w:r>
      <w:r>
        <w:rPr>
          <w:b/>
        </w:rPr>
        <w:t>15</w:t>
      </w:r>
      <w:r>
        <w:t>: R89.</w:t>
      </w:r>
    </w:p>
    <w:p w14:paraId="35595BA3" w14:textId="77777777" w:rsidR="00A41172" w:rsidRDefault="006A4F3E">
      <w:pPr>
        <w:pStyle w:val="Standard"/>
        <w:spacing w:after="140" w:line="288" w:lineRule="auto"/>
        <w:rPr>
          <w:rFonts w:hint="eastAsia"/>
        </w:rPr>
      </w:pPr>
      <w:r>
        <w:t xml:space="preserve">Edgar RC. (2016). UNOISE2: improved error-correction for Illumina 16S and ITS amplicon sequencing. </w:t>
      </w:r>
      <w:r>
        <w:rPr>
          <w:i/>
        </w:rPr>
        <w:t>bioRxiv</w:t>
      </w:r>
      <w:r>
        <w:t>. http://www.biorxiv.org/content/early/2016/10/15/081257 (Accessed July 26, 2017).</w:t>
      </w:r>
    </w:p>
    <w:p w14:paraId="401D3DED" w14:textId="77777777" w:rsidR="00A41172" w:rsidRDefault="006A4F3E">
      <w:pPr>
        <w:pStyle w:val="Standard"/>
        <w:spacing w:after="140" w:line="288" w:lineRule="auto"/>
        <w:rPr>
          <w:rFonts w:hint="eastAsia"/>
        </w:rPr>
      </w:pPr>
      <w:r>
        <w:t xml:space="preserve">Faith DP. (1992). Conservation evaluation and phylogenetic diversity. </w:t>
      </w:r>
      <w:r>
        <w:rPr>
          <w:i/>
        </w:rPr>
        <w:t>Biol Conserv</w:t>
      </w:r>
      <w:r>
        <w:t xml:space="preserve"> </w:t>
      </w:r>
      <w:r>
        <w:rPr>
          <w:b/>
        </w:rPr>
        <w:t>61</w:t>
      </w:r>
      <w:r>
        <w:t>: 1–10.</w:t>
      </w:r>
    </w:p>
    <w:p w14:paraId="3CDD9267" w14:textId="77777777" w:rsidR="00A41172" w:rsidRDefault="006A4F3E">
      <w:pPr>
        <w:pStyle w:val="Standard"/>
        <w:spacing w:after="140" w:line="288" w:lineRule="auto"/>
        <w:rPr>
          <w:rFonts w:hint="eastAsia"/>
        </w:rPr>
      </w:pPr>
      <w:r>
        <w:t xml:space="preserve">Gerhold P, Cahill JF, Winter M, Bartish I V., Prinzing A. (2015). Phylogenetic patterns are not proxies of community assembly mechanisms (they are far better) Venail P (ed). </w:t>
      </w:r>
      <w:r>
        <w:rPr>
          <w:i/>
        </w:rPr>
        <w:t>Funct Ecol</w:t>
      </w:r>
      <w:r>
        <w:t xml:space="preserve"> </w:t>
      </w:r>
      <w:r>
        <w:rPr>
          <w:b/>
        </w:rPr>
        <w:t>29</w:t>
      </w:r>
      <w:r>
        <w:t>: 600–614.</w:t>
      </w:r>
    </w:p>
    <w:p w14:paraId="1B464313" w14:textId="77777777" w:rsidR="00A41172" w:rsidRDefault="006A4F3E">
      <w:pPr>
        <w:pStyle w:val="Standard"/>
        <w:spacing w:after="140" w:line="288" w:lineRule="auto"/>
        <w:rPr>
          <w:rFonts w:hint="eastAsia"/>
        </w:rPr>
      </w:pPr>
      <w:r>
        <w:t xml:space="preserve">Goberna M, Navarro-Cano JA, Valiente-Banuet A, García C, Verdú M. (2014). Abiotic stress tolerance and competition-related traits underlie phylogenetic clustering in soil bacterial communities. </w:t>
      </w:r>
      <w:r>
        <w:rPr>
          <w:i/>
        </w:rPr>
        <w:t>Ecol Lett</w:t>
      </w:r>
      <w:r>
        <w:t xml:space="preserve"> </w:t>
      </w:r>
      <w:r>
        <w:rPr>
          <w:b/>
        </w:rPr>
        <w:t>17</w:t>
      </w:r>
      <w:r>
        <w:t>: 1191–201.</w:t>
      </w:r>
    </w:p>
    <w:p w14:paraId="7187F895" w14:textId="77777777" w:rsidR="00A41172" w:rsidRDefault="006A4F3E">
      <w:pPr>
        <w:pStyle w:val="Standard"/>
        <w:spacing w:after="140" w:line="288" w:lineRule="auto"/>
        <w:rPr>
          <w:rFonts w:hint="eastAsia"/>
        </w:rPr>
      </w:pPr>
      <w:r>
        <w:t xml:space="preserve">Kennedy RC, Fling RR, Robeson MS, Saxton AM, Donnell RL, Darcy JL, </w:t>
      </w:r>
      <w:r>
        <w:rPr>
          <w:i/>
        </w:rPr>
        <w:t>et al.</w:t>
      </w:r>
      <w:r>
        <w:t xml:space="preserve"> (2016). Temporal Development of Gut Microbiota in Triclocarban Exposed Pregnant and Neonatal Rats. </w:t>
      </w:r>
      <w:r>
        <w:rPr>
          <w:i/>
        </w:rPr>
        <w:t>Sci Rep</w:t>
      </w:r>
      <w:r>
        <w:t xml:space="preserve"> </w:t>
      </w:r>
      <w:r>
        <w:rPr>
          <w:b/>
        </w:rPr>
        <w:t>6</w:t>
      </w:r>
      <w:r>
        <w:t>: 33430.</w:t>
      </w:r>
    </w:p>
    <w:p w14:paraId="08584D51" w14:textId="77777777" w:rsidR="00A41172" w:rsidRDefault="006A4F3E">
      <w:pPr>
        <w:pStyle w:val="Standard"/>
        <w:spacing w:after="140" w:line="288" w:lineRule="auto"/>
        <w:rPr>
          <w:rFonts w:hint="eastAsia"/>
        </w:rPr>
      </w:pPr>
      <w:r>
        <w:t xml:space="preserve">Koenig JE, Spor A, Scalfone N, Fricker AD, Stombaugh J, Knight R, </w:t>
      </w:r>
      <w:r>
        <w:rPr>
          <w:i/>
        </w:rPr>
        <w:t>et al.</w:t>
      </w:r>
      <w:r>
        <w:t xml:space="preserve"> (2011). Succession of microbial consortia in the developing infant gut microbiome. </w:t>
      </w:r>
      <w:r>
        <w:rPr>
          <w:i/>
        </w:rPr>
        <w:t>Proc Natl Acad Sci U S A</w:t>
      </w:r>
      <w:r>
        <w:t xml:space="preserve"> </w:t>
      </w:r>
      <w:r>
        <w:rPr>
          <w:b/>
        </w:rPr>
        <w:t>108 Suppl</w:t>
      </w:r>
      <w:r>
        <w:t>: 4578–85.</w:t>
      </w:r>
    </w:p>
    <w:p w14:paraId="3E9AC02B" w14:textId="77777777" w:rsidR="00A41172" w:rsidRDefault="006A4F3E">
      <w:pPr>
        <w:pStyle w:val="Standard"/>
        <w:spacing w:after="140" w:line="288" w:lineRule="auto"/>
        <w:rPr>
          <w:rFonts w:hint="eastAsia"/>
        </w:rPr>
      </w:pPr>
      <w:r>
        <w:t xml:space="preserve">Langille MGI, Zaneveld J, Caporaso JG, McDonald D, Knights D, Reyes JA, </w:t>
      </w:r>
      <w:r>
        <w:rPr>
          <w:i/>
        </w:rPr>
        <w:t>et al.</w:t>
      </w:r>
      <w:r>
        <w:t xml:space="preserve"> (2013). Predictive functional profiling of microbial communities using 16S rRNA marker gene sequences. </w:t>
      </w:r>
      <w:r>
        <w:rPr>
          <w:i/>
        </w:rPr>
        <w:t>Nat Biotechnol</w:t>
      </w:r>
      <w:r>
        <w:t xml:space="preserve"> </w:t>
      </w:r>
      <w:r>
        <w:rPr>
          <w:b/>
        </w:rPr>
        <w:t>31</w:t>
      </w:r>
      <w:r>
        <w:t>: 814–821.</w:t>
      </w:r>
    </w:p>
    <w:p w14:paraId="51CAFDBF" w14:textId="77777777" w:rsidR="00A41172" w:rsidRDefault="006A4F3E">
      <w:pPr>
        <w:pStyle w:val="Standard"/>
        <w:spacing w:after="140" w:line="288" w:lineRule="auto"/>
        <w:rPr>
          <w:rFonts w:hint="eastAsia"/>
        </w:rPr>
      </w:pPr>
      <w:r>
        <w:t xml:space="preserve">Letcher SG, Chazdon RL. (2012). Life History Traits of Lianas During Tropical Forest Succession. </w:t>
      </w:r>
      <w:r>
        <w:rPr>
          <w:i/>
        </w:rPr>
        <w:t>Biotropica</w:t>
      </w:r>
      <w:r>
        <w:t xml:space="preserve"> </w:t>
      </w:r>
      <w:r>
        <w:rPr>
          <w:b/>
        </w:rPr>
        <w:t>44</w:t>
      </w:r>
      <w:r>
        <w:t>: 720–727.</w:t>
      </w:r>
    </w:p>
    <w:p w14:paraId="73757734" w14:textId="77777777" w:rsidR="00A41172" w:rsidRDefault="006A4F3E">
      <w:pPr>
        <w:pStyle w:val="Standard"/>
        <w:spacing w:after="140" w:line="288" w:lineRule="auto"/>
        <w:rPr>
          <w:rFonts w:hint="eastAsia"/>
        </w:rPr>
      </w:pPr>
      <w:r>
        <w:t xml:space="preserve">Lozupone C, Knight R. (2005). UniFrac : a New Phylogenetic Method for Comparing Microbial Communities UniFrac : a New Phylogenetic Method for Comparing Microbial Communities. </w:t>
      </w:r>
      <w:r>
        <w:rPr>
          <w:i/>
        </w:rPr>
        <w:t>Appl Environ Microbiol</w:t>
      </w:r>
      <w:r>
        <w:t xml:space="preserve"> </w:t>
      </w:r>
      <w:r>
        <w:rPr>
          <w:b/>
        </w:rPr>
        <w:t>71</w:t>
      </w:r>
      <w:r>
        <w:t>: 8228–8235.</w:t>
      </w:r>
    </w:p>
    <w:p w14:paraId="7C6AF887" w14:textId="77777777" w:rsidR="00A41172" w:rsidRDefault="006A4F3E">
      <w:pPr>
        <w:pStyle w:val="Standard"/>
        <w:spacing w:after="140" w:line="288" w:lineRule="auto"/>
        <w:rPr>
          <w:rFonts w:hint="eastAsia"/>
        </w:rPr>
      </w:pPr>
      <w:r>
        <w:t xml:space="preserve">Martiny JBH, Jones SE, Lennon JT, Martiny AC. (2015). Microbiomes in light of traits: A phylogenetic perspective. </w:t>
      </w:r>
      <w:r>
        <w:rPr>
          <w:i/>
        </w:rPr>
        <w:t>Science (80- )</w:t>
      </w:r>
      <w:r>
        <w:t xml:space="preserve"> </w:t>
      </w:r>
      <w:r>
        <w:rPr>
          <w:b/>
        </w:rPr>
        <w:t>350</w:t>
      </w:r>
      <w:r>
        <w:t>: aac9323-aac9323.</w:t>
      </w:r>
    </w:p>
    <w:p w14:paraId="2ECD4FF3" w14:textId="77777777" w:rsidR="00A41172" w:rsidRDefault="006A4F3E">
      <w:pPr>
        <w:pStyle w:val="Standard"/>
        <w:spacing w:after="140" w:line="288" w:lineRule="auto"/>
        <w:rPr>
          <w:rFonts w:hint="eastAsia"/>
        </w:rPr>
      </w:pPr>
      <w:r>
        <w:t xml:space="preserve">Massey FJ. (1951). The Kolmogorov-Smirnov test for goodness of fit. </w:t>
      </w:r>
      <w:r>
        <w:rPr>
          <w:i/>
        </w:rPr>
        <w:t>Joirnal Am Stat Assoc</w:t>
      </w:r>
      <w:r>
        <w:t xml:space="preserve"> </w:t>
      </w:r>
      <w:r>
        <w:rPr>
          <w:b/>
        </w:rPr>
        <w:t>56</w:t>
      </w:r>
      <w:r>
        <w:t>: 68–78.</w:t>
      </w:r>
    </w:p>
    <w:p w14:paraId="1580EF54" w14:textId="77777777" w:rsidR="00A41172" w:rsidRDefault="006A4F3E">
      <w:pPr>
        <w:pStyle w:val="Standard"/>
        <w:spacing w:after="140" w:line="288" w:lineRule="auto"/>
        <w:rPr>
          <w:rFonts w:hint="eastAsia"/>
        </w:rPr>
      </w:pPr>
      <w:r>
        <w:t xml:space="preserve">Matsen IV FA, Evans SN, Gilks W, Ghodsi M, Kingsford C. (2013). Edge Principal Components and Squash Clustering: Using the Special Structure of Phylogenetic Placement Data for Sample Comparison Moustafa A (ed). </w:t>
      </w:r>
      <w:r>
        <w:rPr>
          <w:i/>
        </w:rPr>
        <w:t>PLoS One</w:t>
      </w:r>
      <w:r>
        <w:t xml:space="preserve"> </w:t>
      </w:r>
      <w:r>
        <w:rPr>
          <w:b/>
        </w:rPr>
        <w:t>8</w:t>
      </w:r>
      <w:r>
        <w:t>: e56859.</w:t>
      </w:r>
    </w:p>
    <w:p w14:paraId="0E6A1906" w14:textId="77777777" w:rsidR="00A41172" w:rsidRDefault="006A4F3E">
      <w:pPr>
        <w:pStyle w:val="Standard"/>
        <w:spacing w:after="140" w:line="288" w:lineRule="auto"/>
        <w:rPr>
          <w:rFonts w:hint="eastAsia"/>
        </w:rPr>
      </w:pPr>
      <w:r>
        <w:t xml:space="preserve">Nemergut DR, Knelman JE, Ferrenberg S, Bilinski T, Melbourne B, Jiang L, </w:t>
      </w:r>
      <w:r>
        <w:rPr>
          <w:i/>
        </w:rPr>
        <w:t>et al.</w:t>
      </w:r>
      <w:r>
        <w:t xml:space="preserve"> (2016). Decreases in average bacterial community rRNA operon copy number during succession. </w:t>
      </w:r>
      <w:r>
        <w:rPr>
          <w:i/>
        </w:rPr>
        <w:t>ISME J</w:t>
      </w:r>
      <w:r>
        <w:t xml:space="preserve"> </w:t>
      </w:r>
      <w:r>
        <w:rPr>
          <w:b/>
        </w:rPr>
        <w:t>10</w:t>
      </w:r>
      <w:r>
        <w:t>: 1147–1156.</w:t>
      </w:r>
    </w:p>
    <w:p w14:paraId="174EB4CD" w14:textId="77777777" w:rsidR="00A41172" w:rsidRDefault="006A4F3E">
      <w:pPr>
        <w:pStyle w:val="Standard"/>
        <w:spacing w:after="140" w:line="288" w:lineRule="auto"/>
        <w:rPr>
          <w:rFonts w:hint="eastAsia"/>
        </w:rPr>
      </w:pPr>
      <w:r>
        <w:t xml:space="preserve">Nemergut DR, Schmidt SK, Fukami T, O’Neill SP, Bilinski TM, Stanish LF, </w:t>
      </w:r>
      <w:r>
        <w:rPr>
          <w:i/>
        </w:rPr>
        <w:t>et al.</w:t>
      </w:r>
      <w:r>
        <w:t xml:space="preserve"> (2013). Patterns and processes of microbial community assembly. </w:t>
      </w:r>
      <w:r>
        <w:rPr>
          <w:i/>
        </w:rPr>
        <w:t>Microbiol Mol Biol Rev</w:t>
      </w:r>
      <w:r>
        <w:t xml:space="preserve"> </w:t>
      </w:r>
      <w:r>
        <w:rPr>
          <w:b/>
        </w:rPr>
        <w:t>77</w:t>
      </w:r>
      <w:r>
        <w:t>: 342–56.</w:t>
      </w:r>
    </w:p>
    <w:p w14:paraId="417AEA19" w14:textId="77777777" w:rsidR="00A41172" w:rsidRDefault="006A4F3E">
      <w:pPr>
        <w:pStyle w:val="Standard"/>
        <w:spacing w:after="140" w:line="288" w:lineRule="auto"/>
        <w:rPr>
          <w:rFonts w:hint="eastAsia"/>
        </w:rPr>
      </w:pPr>
      <w:r>
        <w:t xml:space="preserve">O’Dwyer JP, Kembel SW, Green JL. (2012). Phylogenetic diversity theory sheds light on the structure of microbial communities. </w:t>
      </w:r>
      <w:r>
        <w:rPr>
          <w:i/>
        </w:rPr>
        <w:t>PLoS Comput Biol</w:t>
      </w:r>
      <w:r>
        <w:t xml:space="preserve"> </w:t>
      </w:r>
      <w:r>
        <w:rPr>
          <w:b/>
        </w:rPr>
        <w:t>8</w:t>
      </w:r>
      <w:r>
        <w:t>: e1002832.</w:t>
      </w:r>
    </w:p>
    <w:p w14:paraId="2373A1D1" w14:textId="77777777" w:rsidR="00A41172" w:rsidRDefault="006A4F3E">
      <w:pPr>
        <w:pStyle w:val="Standard"/>
        <w:spacing w:after="140" w:line="288" w:lineRule="auto"/>
        <w:rPr>
          <w:rFonts w:hint="eastAsia"/>
        </w:rPr>
      </w:pPr>
      <w:r>
        <w:t xml:space="preserve">Palmer MA, Ambrose RF, Poff NL. (1997). Ecological Theory and Community Restoration Ecology. </w:t>
      </w:r>
      <w:r>
        <w:rPr>
          <w:i/>
        </w:rPr>
        <w:t>Restor Ecol</w:t>
      </w:r>
      <w:r>
        <w:t xml:space="preserve"> </w:t>
      </w:r>
      <w:r>
        <w:rPr>
          <w:b/>
        </w:rPr>
        <w:t>5</w:t>
      </w:r>
      <w:r>
        <w:t>: 291–300.</w:t>
      </w:r>
    </w:p>
    <w:p w14:paraId="26139583" w14:textId="77777777" w:rsidR="00A41172" w:rsidRDefault="006A4F3E">
      <w:pPr>
        <w:pStyle w:val="Standard"/>
        <w:spacing w:after="140" w:line="288" w:lineRule="auto"/>
        <w:rPr>
          <w:rFonts w:hint="eastAsia"/>
        </w:rPr>
      </w:pPr>
      <w:r>
        <w:t xml:space="preserve">Peterfreund GL, Vandivier LE, Sinha R, Marozsan AJ, Olson WC, Zhu J, </w:t>
      </w:r>
      <w:r>
        <w:rPr>
          <w:i/>
        </w:rPr>
        <w:t>et al.</w:t>
      </w:r>
      <w:r>
        <w:t xml:space="preserve"> (2012). Succession in the gut microbiome following antibiotic and antibody therapies for Clostridium difficile. </w:t>
      </w:r>
      <w:r>
        <w:rPr>
          <w:i/>
        </w:rPr>
        <w:t>PLoS One</w:t>
      </w:r>
      <w:r>
        <w:t xml:space="preserve"> </w:t>
      </w:r>
      <w:r>
        <w:rPr>
          <w:b/>
        </w:rPr>
        <w:t>7</w:t>
      </w:r>
      <w:r>
        <w:t>: e46966.</w:t>
      </w:r>
    </w:p>
    <w:p w14:paraId="585B7A1C" w14:textId="77777777" w:rsidR="00A41172" w:rsidRDefault="006A4F3E">
      <w:pPr>
        <w:pStyle w:val="Standard"/>
        <w:spacing w:after="140" w:line="288" w:lineRule="auto"/>
        <w:rPr>
          <w:rFonts w:hint="eastAsia"/>
        </w:rPr>
      </w:pPr>
      <w:r>
        <w:t xml:space="preserve">Price MN, Dehal PS, Arkin AP. (2010). FastTree 2 – Approximately Maximum-Likelihood Trees for Large Alignments Poon AFY (ed). </w:t>
      </w:r>
      <w:r>
        <w:rPr>
          <w:i/>
        </w:rPr>
        <w:t>PLoS One</w:t>
      </w:r>
      <w:r>
        <w:t xml:space="preserve"> </w:t>
      </w:r>
      <w:r>
        <w:rPr>
          <w:b/>
        </w:rPr>
        <w:t>5</w:t>
      </w:r>
      <w:r>
        <w:t>: e9490.</w:t>
      </w:r>
    </w:p>
    <w:p w14:paraId="486874DD" w14:textId="77777777" w:rsidR="00A41172" w:rsidRDefault="006A4F3E">
      <w:pPr>
        <w:pStyle w:val="Standard"/>
        <w:spacing w:after="140" w:line="288" w:lineRule="auto"/>
        <w:rPr>
          <w:rFonts w:hint="eastAsia"/>
        </w:rPr>
      </w:pPr>
      <w:r>
        <w:t xml:space="preserve">Richards SA, Possingham HP, Tizard J. (1999). Optimal fire management for maintaining community diversity. </w:t>
      </w:r>
      <w:r>
        <w:rPr>
          <w:i/>
        </w:rPr>
        <w:t>Ecol Appl</w:t>
      </w:r>
      <w:r>
        <w:t xml:space="preserve"> </w:t>
      </w:r>
      <w:r>
        <w:rPr>
          <w:b/>
        </w:rPr>
        <w:t>9</w:t>
      </w:r>
      <w:r>
        <w:t>: 880–892.</w:t>
      </w:r>
    </w:p>
    <w:p w14:paraId="6A582351" w14:textId="77777777" w:rsidR="00A41172" w:rsidRDefault="006A4F3E">
      <w:pPr>
        <w:pStyle w:val="Standard"/>
        <w:spacing w:after="140" w:line="288" w:lineRule="auto"/>
        <w:rPr>
          <w:rFonts w:hint="eastAsia"/>
        </w:rPr>
      </w:pPr>
      <w:r>
        <w:t xml:space="preserve">Rognes T, Flouri T, Nichols B, Quince C, Mahé F. (2016). VSEARCH: a versatile open source tool for metagenomics. </w:t>
      </w:r>
      <w:r>
        <w:rPr>
          <w:i/>
        </w:rPr>
        <w:t>PeerJ Prepr</w:t>
      </w:r>
      <w:r>
        <w:t xml:space="preserve"> </w:t>
      </w:r>
      <w:r>
        <w:rPr>
          <w:b/>
        </w:rPr>
        <w:t>4</w:t>
      </w:r>
      <w:r>
        <w:t>: e2409v1.</w:t>
      </w:r>
    </w:p>
    <w:p w14:paraId="524FBCE1" w14:textId="77777777" w:rsidR="00A41172" w:rsidRDefault="006A4F3E">
      <w:pPr>
        <w:pStyle w:val="Standard"/>
        <w:spacing w:after="140" w:line="288" w:lineRule="auto"/>
        <w:rPr>
          <w:rFonts w:hint="eastAsia"/>
        </w:rPr>
      </w:pPr>
      <w:r>
        <w:t>Sonderegger D. (2012). SiZer: Significant Zero Crossings. https://cran.r-project.org/package=SiZer.</w:t>
      </w:r>
    </w:p>
    <w:p w14:paraId="580DF780" w14:textId="77777777" w:rsidR="00A41172" w:rsidRDefault="006A4F3E">
      <w:pPr>
        <w:pStyle w:val="Standard"/>
        <w:spacing w:after="140" w:line="288" w:lineRule="auto"/>
        <w:rPr>
          <w:rFonts w:hint="eastAsia"/>
        </w:rPr>
      </w:pPr>
      <w:r>
        <w:t>Temperton VM. (2004). Assembly Rules and Restoration Ecology: Bridging the Gap Between Theory and Practice. Island Press.</w:t>
      </w:r>
    </w:p>
    <w:p w14:paraId="2ADCDBB1" w14:textId="77777777" w:rsidR="00A41172" w:rsidRDefault="006A4F3E">
      <w:pPr>
        <w:pStyle w:val="Standard"/>
        <w:spacing w:after="140" w:line="288" w:lineRule="auto"/>
        <w:rPr>
          <w:rFonts w:hint="eastAsia"/>
        </w:rPr>
      </w:pPr>
      <w:r>
        <w:t xml:space="preserve">Violle C, Navas ML, Vile D, Kazakou E, Fortunel C, Hummel I, </w:t>
      </w:r>
      <w:r>
        <w:rPr>
          <w:i/>
        </w:rPr>
        <w:t>et al.</w:t>
      </w:r>
      <w:r>
        <w:t xml:space="preserve"> (2007). Let the concept of trait be functional! </w:t>
      </w:r>
      <w:r>
        <w:rPr>
          <w:i/>
        </w:rPr>
        <w:t>Oikos</w:t>
      </w:r>
      <w:r>
        <w:t xml:space="preserve"> </w:t>
      </w:r>
      <w:r>
        <w:rPr>
          <w:b/>
        </w:rPr>
        <w:t>116</w:t>
      </w:r>
      <w:r>
        <w:t>: 882–892.</w:t>
      </w:r>
    </w:p>
    <w:p w14:paraId="75E4E83E" w14:textId="77777777" w:rsidR="00A41172" w:rsidRDefault="006A4F3E">
      <w:pPr>
        <w:pStyle w:val="Standard"/>
        <w:spacing w:after="140" w:line="288" w:lineRule="auto"/>
        <w:rPr>
          <w:rFonts w:hint="eastAsia"/>
        </w:rPr>
      </w:pPr>
      <w:r>
        <w:t xml:space="preserve">Washburne AD, Silverman JD, Leff JW, Bennett DJ, Darcy JL, Mukherjee S, </w:t>
      </w:r>
      <w:r>
        <w:rPr>
          <w:i/>
        </w:rPr>
        <w:t>et al.</w:t>
      </w:r>
      <w:r>
        <w:t xml:space="preserve"> (2017). Phylogenetic factorization of compositional data yields lineage-level associations in microbiome datasets. </w:t>
      </w:r>
      <w:r>
        <w:rPr>
          <w:i/>
        </w:rPr>
        <w:t>PeerJ</w:t>
      </w:r>
      <w:r>
        <w:t xml:space="preserve"> </w:t>
      </w:r>
      <w:r>
        <w:rPr>
          <w:b/>
        </w:rPr>
        <w:t>5</w:t>
      </w:r>
      <w:r>
        <w:t>: e2969.</w:t>
      </w:r>
    </w:p>
    <w:p w14:paraId="69AE95A5" w14:textId="77777777" w:rsidR="00A41172" w:rsidRDefault="006A4F3E">
      <w:pPr>
        <w:pStyle w:val="Standard"/>
        <w:spacing w:after="140" w:line="288" w:lineRule="auto"/>
        <w:rPr>
          <w:rFonts w:hint="eastAsia"/>
        </w:rPr>
      </w:pPr>
      <w:r>
        <w:t xml:space="preserve">Webb CO. (2000). Exploring the Phylogenetic Structure of Ecological Communities: An Example for Rain Forest Trees. </w:t>
      </w:r>
      <w:r>
        <w:rPr>
          <w:i/>
        </w:rPr>
        <w:t>Am Nat</w:t>
      </w:r>
      <w:r>
        <w:t xml:space="preserve"> </w:t>
      </w:r>
      <w:r>
        <w:rPr>
          <w:b/>
        </w:rPr>
        <w:t>156</w:t>
      </w:r>
      <w:r>
        <w:t>: 145–155.</w:t>
      </w:r>
    </w:p>
    <w:p w14:paraId="69AFD659" w14:textId="77777777" w:rsidR="00A41172" w:rsidRDefault="006A4F3E">
      <w:pPr>
        <w:pStyle w:val="Standard"/>
        <w:spacing w:after="140" w:line="288" w:lineRule="auto"/>
        <w:rPr>
          <w:rFonts w:hint="eastAsia"/>
        </w:rPr>
      </w:pPr>
      <w:r>
        <w:t xml:space="preserve">Webb CO, Ackerly DD, McPeek MA, Donoghue MJ. (2002). Phylogenies and Community Ecology. </w:t>
      </w:r>
      <w:r>
        <w:rPr>
          <w:i/>
        </w:rPr>
        <w:t>Annu Rev Ecol Syst</w:t>
      </w:r>
      <w:r>
        <w:t xml:space="preserve"> </w:t>
      </w:r>
      <w:r>
        <w:rPr>
          <w:b/>
        </w:rPr>
        <w:t>33</w:t>
      </w:r>
      <w:r>
        <w:t>: 475–505.</w:t>
      </w:r>
    </w:p>
    <w:p w14:paraId="19BEF465" w14:textId="77777777" w:rsidR="00A41172" w:rsidRDefault="006A4F3E">
      <w:pPr>
        <w:pStyle w:val="Standard"/>
        <w:rPr>
          <w:rFonts w:hint="eastAsia"/>
        </w:rPr>
      </w:pPr>
      <w:r>
        <w:t xml:space="preserve">Wiens JJ, Ackerly DD, Allen AP, Anacker BL, Buckley LB, Cornell H V., </w:t>
      </w:r>
      <w:r>
        <w:rPr>
          <w:i/>
        </w:rPr>
        <w:t>et al.</w:t>
      </w:r>
      <w:r>
        <w:t xml:space="preserve"> (2010). Niche conservatism as an emerging principle in ecology and conservation biology. </w:t>
      </w:r>
      <w:r>
        <w:rPr>
          <w:i/>
        </w:rPr>
        <w:t>Ecol Lett</w:t>
      </w:r>
      <w:r>
        <w:t xml:space="preserve"> </w:t>
      </w:r>
      <w:r>
        <w:rPr>
          <w:b/>
        </w:rPr>
        <w:t>13</w:t>
      </w:r>
      <w:r>
        <w:t>: 1310–1324.</w:t>
      </w:r>
    </w:p>
    <w:p w14:paraId="4DB274EC" w14:textId="77777777" w:rsidR="0089559D" w:rsidRDefault="0089559D">
      <w:pPr>
        <w:rPr>
          <w:rFonts w:cs="Mangal" w:hint="eastAsia"/>
          <w:szCs w:val="21"/>
        </w:rPr>
        <w:sectPr w:rsidR="0089559D">
          <w:type w:val="continuous"/>
          <w:pgSz w:w="12240" w:h="15840"/>
          <w:pgMar w:top="1134" w:right="1134" w:bottom="1134" w:left="1134" w:header="720" w:footer="720" w:gutter="0"/>
          <w:cols w:space="0"/>
        </w:sectPr>
      </w:pPr>
    </w:p>
    <w:p w14:paraId="523C5E58" w14:textId="77777777" w:rsidR="00A41172" w:rsidRDefault="00A41172">
      <w:pPr>
        <w:pStyle w:val="JLDbody"/>
        <w:rPr>
          <w:rFonts w:hint="eastAsia"/>
        </w:rPr>
      </w:pPr>
    </w:p>
    <w:p w14:paraId="70FC4349" w14:textId="77777777" w:rsidR="00A41172" w:rsidRDefault="006A4F3E">
      <w:pPr>
        <w:pStyle w:val="JLDheading"/>
        <w:rPr>
          <w:rFonts w:hint="eastAsia"/>
        </w:rPr>
      </w:pPr>
      <w:r>
        <w:t>FIGURE CAPTIONS</w:t>
      </w:r>
    </w:p>
    <w:p w14:paraId="18AE4840" w14:textId="77777777" w:rsidR="00A41172" w:rsidRDefault="00A41172">
      <w:pPr>
        <w:pStyle w:val="JLDbody"/>
        <w:rPr>
          <w:rFonts w:hint="eastAsia"/>
        </w:rPr>
      </w:pPr>
    </w:p>
    <w:p w14:paraId="7116751F" w14:textId="77777777" w:rsidR="00A41172" w:rsidRDefault="006A4F3E">
      <w:pPr>
        <w:pStyle w:val="JLDbody"/>
        <w:rPr>
          <w:rFonts w:hint="eastAsia"/>
        </w:rPr>
      </w:pPr>
      <w:r>
        <w:t xml:space="preserve">Figure 1: Phylodiversity accumulation in the female left palm. The dashed line is the empirical phylodiversity accumulation curve, meaning that each time point's phylodiversity value is the cumulative sum of all branch lengths observed up to that time point </w:t>
      </w:r>
      <w:bookmarkStart w:id="72" w:name="__UnoMark__12735_1976674771"/>
      <w:r>
        <w:t>(Faith 1992)</w:t>
      </w:r>
      <w:bookmarkEnd w:id="72"/>
      <w:r>
        <w:t>. This curve has been scaled to the 0-1 scale using Equation 2. The colored lines are 500 surrogate (simulated) phylodiversity curves with different D values (Equation 1). These lines are color coded by their D value (see key at right). The empirical model (dashed) is below the neutral model (purple), signifying underdispersion in the order of first-time arrivals.</w:t>
      </w:r>
    </w:p>
    <w:p w14:paraId="0598171C" w14:textId="77777777" w:rsidR="00A41172" w:rsidRDefault="00A41172">
      <w:pPr>
        <w:pStyle w:val="JLDbody"/>
        <w:rPr>
          <w:rFonts w:hint="eastAsia"/>
        </w:rPr>
      </w:pPr>
    </w:p>
    <w:p w14:paraId="36BB2F91" w14:textId="77777777" w:rsidR="00A41172" w:rsidRDefault="006A4F3E">
      <w:pPr>
        <w:pStyle w:val="JLDbody"/>
        <w:rPr>
          <w:rFonts w:hint="eastAsia"/>
        </w:rPr>
      </w:pPr>
      <w:r>
        <w:t>Figure 2: Model fitting and hypothesis testing for the female left palm. Each surrogate (simulated) curve from Figure 1 is compared to the empirical curve using the KS statistic, with a lower KS statistic indicating a closer fit. Each dot on this figure is colored according to the surrogate curve’s D value (Equation 1), and corresponds to its line color on Figure 1. The black solid vertical line is the estimate for the best-fit model, and the vertical dashed lines are the 95% confidence intervals for that estimate. The red solid vertical line is placed at D=0, which is the neutral model (null hypothesis). Note that the confidence intervals of the estimate do not overlap with the neutral model.</w:t>
      </w:r>
    </w:p>
    <w:p w14:paraId="461C8F76" w14:textId="77777777" w:rsidR="00A41172" w:rsidRDefault="00A41172">
      <w:pPr>
        <w:pStyle w:val="JLDbody"/>
        <w:rPr>
          <w:rFonts w:hint="eastAsia"/>
        </w:rPr>
      </w:pPr>
    </w:p>
    <w:p w14:paraId="50B88E23" w14:textId="77777777" w:rsidR="00A41172" w:rsidRDefault="006A4F3E">
      <w:pPr>
        <w:pStyle w:val="JLDbody"/>
        <w:rPr>
          <w:rFonts w:hint="eastAsia"/>
        </w:rPr>
      </w:pPr>
      <w:r>
        <w:t xml:space="preserve">Figure 3: Dispersion parameter (D) estimates for Caporaso et al. </w:t>
      </w:r>
      <w:bookmarkStart w:id="73" w:name="__UnoMark__12739_1976674771"/>
      <w:r>
        <w:t>(2011)</w:t>
      </w:r>
      <w:bookmarkEnd w:id="73"/>
      <w:r>
        <w:t xml:space="preserve"> data sets. All environments analyzed from the Caporaso et al. </w:t>
      </w:r>
      <w:bookmarkStart w:id="74" w:name="__UnoMark__12744_1976674771"/>
      <w:bookmarkStart w:id="75" w:name="__UnoMark__12743_1976674771"/>
      <w:r>
        <w:t>(2011)</w:t>
      </w:r>
      <w:bookmarkEnd w:id="74"/>
      <w:bookmarkEnd w:id="75"/>
      <w:r>
        <w:t xml:space="preserve"> data set exhibited underdispersion. For both the female (left) and male (right) subjects, the hands had lower D estimates than the tongue or feces (note the negative Y axis). This pattern was robust in both cases, but the 95% confidence intervals of the female feces and left palm were close, but did not overlap.</w:t>
      </w:r>
    </w:p>
    <w:p w14:paraId="5331C09C" w14:textId="77777777" w:rsidR="00A41172" w:rsidRDefault="00A41172">
      <w:pPr>
        <w:pStyle w:val="JLDbody"/>
        <w:rPr>
          <w:rFonts w:hint="eastAsia"/>
        </w:rPr>
      </w:pPr>
    </w:p>
    <w:p w14:paraId="36B71017" w14:textId="77777777" w:rsidR="00A41172" w:rsidRDefault="006A4F3E">
      <w:pPr>
        <w:pStyle w:val="JLDbody"/>
        <w:rPr>
          <w:rFonts w:hint="eastAsia"/>
        </w:rPr>
      </w:pPr>
      <w:r>
        <w:t>Figure 4: Empirical phylodiversity accumulation in the infant gut microbiome. Phylodiversity increases sharply after day 161 of the infant’s life, then plateaus. This timing coincides with the day the subject began consuming baby formula. As the curve saturates, new OTUs added to the community were phylogenetically redundant, adding little to the community’s cumulative phylodiversity because close relatives had already been observed in the community. Non-redundant OTUs join the community after the subject began consuming baby formula. The curve is scaled using Equation 2. The times of sampling points are shown as vertical blue lines below the X-axis.</w:t>
      </w:r>
    </w:p>
    <w:p w14:paraId="27F12005" w14:textId="77777777" w:rsidR="00A41172" w:rsidRDefault="00A41172">
      <w:pPr>
        <w:pStyle w:val="JLDbody"/>
        <w:rPr>
          <w:rFonts w:hint="eastAsia"/>
        </w:rPr>
      </w:pPr>
    </w:p>
    <w:p w14:paraId="6866153D" w14:textId="77777777" w:rsidR="00A41172" w:rsidRDefault="006A4F3E">
      <w:pPr>
        <w:pStyle w:val="JLDbody"/>
        <w:rPr>
          <w:rFonts w:hint="eastAsia"/>
        </w:rPr>
      </w:pPr>
      <w:r>
        <w:t>Figure 5: Dispersion parameter (D) estimates in the infant gut, pre- and post-formula. Formula use began on day 161, thus the first 160 days of the subject's life were analyzed separately. Community assembly was underdispersed both pre- and post-formula, but moreso pre-formula.</w:t>
      </w:r>
    </w:p>
    <w:p w14:paraId="2F49B28F" w14:textId="77777777" w:rsidR="00A41172" w:rsidRDefault="00A41172">
      <w:pPr>
        <w:pStyle w:val="JLDbody"/>
        <w:rPr>
          <w:rFonts w:hint="eastAsia"/>
        </w:rPr>
      </w:pPr>
    </w:p>
    <w:sectPr w:rsidR="00A41172">
      <w:type w:val="continuous"/>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ke Robeson" w:date="2017-08-24T12:30:00Z" w:initials="MR">
    <w:p w14:paraId="2CC62CF2" w14:textId="3696834C" w:rsidR="00444226" w:rsidRDefault="00444226">
      <w:pPr>
        <w:pStyle w:val="CommentText"/>
      </w:pPr>
      <w:r>
        <w:rPr>
          <w:rStyle w:val="CommentReference"/>
          <w:rFonts w:hint="eastAsia"/>
        </w:rPr>
        <w:annotationRef/>
      </w:r>
      <w:r w:rsidR="007D6C97">
        <w:t>Good strong start! Eat these</w:t>
      </w:r>
      <w:r>
        <w:t xml:space="preserve"> citations bitches!</w:t>
      </w:r>
    </w:p>
  </w:comment>
  <w:comment w:id="20" w:author="Mike Robeson" w:date="2017-08-24T12:42:00Z" w:initials="MR">
    <w:p w14:paraId="1D803FD9" w14:textId="5DC3EC58" w:rsidR="009A23B9" w:rsidRDefault="009A23B9">
      <w:pPr>
        <w:pStyle w:val="CommentText"/>
      </w:pPr>
      <w:r>
        <w:rPr>
          <w:rStyle w:val="CommentReference"/>
          <w:rFonts w:hint="eastAsia"/>
        </w:rPr>
        <w:annotationRef/>
      </w:r>
      <w:r>
        <w:rPr>
          <w:rFonts w:hint="eastAsia"/>
        </w:rPr>
        <w:t>C</w:t>
      </w:r>
      <w:r>
        <w:t xml:space="preserve">itation? Maybe word this more softly as </w:t>
      </w:r>
      <w:r>
        <w:rPr>
          <w:rFonts w:hint="eastAsia"/>
        </w:rPr>
        <w:t>“</w:t>
      </w:r>
      <w:r w:rsidR="00373BEA">
        <w:t xml:space="preserve">arrival of new species into a community </w:t>
      </w:r>
      <w:r w:rsidR="00373BEA" w:rsidRPr="00373BEA">
        <w:rPr>
          <w:b/>
        </w:rPr>
        <w:t>often</w:t>
      </w:r>
      <w:r w:rsidR="00373BEA">
        <w:t xml:space="preserve"> signifies the </w:t>
      </w:r>
      <w:r w:rsidR="00373BEA">
        <w:rPr>
          <w:rFonts w:hint="eastAsia"/>
        </w:rPr>
        <w:t>arrival</w:t>
      </w:r>
      <w:r w:rsidR="00373BEA">
        <w:t xml:space="preserve"> of new..</w:t>
      </w:r>
      <w:r>
        <w:rPr>
          <w:rFonts w:hint="eastAsia"/>
        </w:rPr>
        <w:t>”</w:t>
      </w:r>
    </w:p>
  </w:comment>
  <w:comment w:id="21" w:author="Mike Robeson" w:date="2017-08-24T12:44:00Z" w:initials="MR">
    <w:p w14:paraId="2CF6E43B" w14:textId="57DF1D75" w:rsidR="00D60883" w:rsidRDefault="00D60883">
      <w:pPr>
        <w:pStyle w:val="CommentText"/>
      </w:pPr>
      <w:r>
        <w:rPr>
          <w:rStyle w:val="CommentReference"/>
          <w:rFonts w:hint="eastAsia"/>
        </w:rPr>
        <w:annotationRef/>
      </w:r>
      <w:r>
        <w:t>Slick!</w:t>
      </w:r>
    </w:p>
  </w:comment>
  <w:comment w:id="28" w:author="Mike Robeson" w:date="2017-08-24T12:58:00Z" w:initials="MR">
    <w:p w14:paraId="3226800B" w14:textId="77777777" w:rsidR="00C1256D" w:rsidRDefault="00C1256D" w:rsidP="00C1256D">
      <w:pPr>
        <w:pStyle w:val="p1"/>
        <w:rPr>
          <w:rFonts w:hint="eastAsia"/>
        </w:rPr>
      </w:pPr>
      <w:r>
        <w:rPr>
          <w:rStyle w:val="CommentReference"/>
          <w:rFonts w:hint="eastAsia"/>
        </w:rPr>
        <w:annotationRef/>
      </w:r>
      <w:r>
        <w:t>Callahan, B.J., McMurdie, P.J., and Holmes, S.P. 2017. Exact sequence variants should replace operational taxonomic units in marker-gene data analysis. : 1–5. Nature Publishing Group. doi:10.1038/ismej.2017.119.</w:t>
      </w:r>
    </w:p>
    <w:p w14:paraId="0B85E0DF" w14:textId="2A107652" w:rsidR="00C1256D" w:rsidRDefault="00C1256D">
      <w:pPr>
        <w:pStyle w:val="CommentText"/>
        <w:rPr>
          <w:rFonts w:hint="eastAsia"/>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62CF2" w15:done="0"/>
  <w15:commentEx w15:paraId="1D803FD9" w15:done="0"/>
  <w15:commentEx w15:paraId="2CF6E43B" w15:done="0"/>
  <w15:commentEx w15:paraId="0B85E0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76616" w14:textId="77777777" w:rsidR="00DE4494" w:rsidRDefault="00DE4494">
      <w:pPr>
        <w:rPr>
          <w:rFonts w:hint="eastAsia"/>
        </w:rPr>
      </w:pPr>
      <w:r>
        <w:separator/>
      </w:r>
    </w:p>
  </w:endnote>
  <w:endnote w:type="continuationSeparator" w:id="0">
    <w:p w14:paraId="5E9FFC6F" w14:textId="77777777" w:rsidR="00DE4494" w:rsidRDefault="00DE449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6A955" w14:textId="77777777" w:rsidR="00DE4494" w:rsidRDefault="00DE4494">
      <w:pPr>
        <w:rPr>
          <w:rFonts w:hint="eastAsia"/>
        </w:rPr>
      </w:pPr>
      <w:r>
        <w:rPr>
          <w:color w:val="000000"/>
        </w:rPr>
        <w:separator/>
      </w:r>
    </w:p>
  </w:footnote>
  <w:footnote w:type="continuationSeparator" w:id="0">
    <w:p w14:paraId="379510D1" w14:textId="77777777" w:rsidR="00DE4494" w:rsidRDefault="00DE4494">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E39D5"/>
    <w:multiLevelType w:val="multilevel"/>
    <w:tmpl w:val="AEBC1804"/>
    <w:lvl w:ilvl="0">
      <w:start w:val="1"/>
      <w:numFmt w:val="lowerLetter"/>
      <w:lvlText w:val="%1."/>
      <w:lvlJc w:val="left"/>
      <w:pPr>
        <w:ind w:left="288" w:hanging="288"/>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6A6097F"/>
    <w:multiLevelType w:val="multilevel"/>
    <w:tmpl w:val="17F0D60A"/>
    <w:styleLink w:val="WWNum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Robeson">
    <w15:presenceInfo w15:providerId="Windows Live" w15:userId="7c3346b759042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72"/>
    <w:rsid w:val="00033BBB"/>
    <w:rsid w:val="00095A3C"/>
    <w:rsid w:val="001168EC"/>
    <w:rsid w:val="00373BEA"/>
    <w:rsid w:val="003827CB"/>
    <w:rsid w:val="00444226"/>
    <w:rsid w:val="00586295"/>
    <w:rsid w:val="005C228F"/>
    <w:rsid w:val="006A4F3E"/>
    <w:rsid w:val="00747A20"/>
    <w:rsid w:val="007D6C97"/>
    <w:rsid w:val="0089559D"/>
    <w:rsid w:val="009A23B9"/>
    <w:rsid w:val="00A41172"/>
    <w:rsid w:val="00A6709A"/>
    <w:rsid w:val="00B3455B"/>
    <w:rsid w:val="00C1256D"/>
    <w:rsid w:val="00D60883"/>
    <w:rsid w:val="00D609E0"/>
    <w:rsid w:val="00DE44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8DA2F5"/>
  <w15:docId w15:val="{45D78E3A-F1E4-445C-B3C8-C7BE6E28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JLDbody">
    <w:name w:val="JLD_body"/>
    <w:basedOn w:val="Textbody"/>
    <w:pPr>
      <w:spacing w:after="0" w:line="480" w:lineRule="auto"/>
    </w:pPr>
  </w:style>
  <w:style w:type="paragraph" w:customStyle="1" w:styleId="JLDheading">
    <w:name w:val="JLD_heading"/>
    <w:basedOn w:val="JLDbody"/>
    <w:rPr>
      <w:b/>
      <w:caps/>
    </w:rPr>
  </w:style>
  <w:style w:type="paragraph" w:customStyle="1" w:styleId="JLDsubheading">
    <w:name w:val="JLD_subheading"/>
    <w:basedOn w:val="JLDbody"/>
    <w:rPr>
      <w:i/>
    </w:rPr>
  </w:style>
  <w:style w:type="character" w:customStyle="1" w:styleId="Internetlink">
    <w:name w:val="Internet link"/>
    <w:basedOn w:val="DefaultParagraphFont"/>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B3455B"/>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3455B"/>
    <w:rPr>
      <w:rFonts w:ascii="Times New Roman" w:hAnsi="Times New Roman" w:cs="Mangal"/>
      <w:sz w:val="18"/>
      <w:szCs w:val="16"/>
    </w:rPr>
  </w:style>
  <w:style w:type="character" w:styleId="CommentReference">
    <w:name w:val="annotation reference"/>
    <w:basedOn w:val="DefaultParagraphFont"/>
    <w:uiPriority w:val="99"/>
    <w:semiHidden/>
    <w:unhideWhenUsed/>
    <w:rsid w:val="00444226"/>
    <w:rPr>
      <w:sz w:val="18"/>
      <w:szCs w:val="18"/>
    </w:rPr>
  </w:style>
  <w:style w:type="paragraph" w:styleId="CommentText">
    <w:name w:val="annotation text"/>
    <w:basedOn w:val="Normal"/>
    <w:link w:val="CommentTextChar"/>
    <w:uiPriority w:val="99"/>
    <w:semiHidden/>
    <w:unhideWhenUsed/>
    <w:rsid w:val="00444226"/>
    <w:rPr>
      <w:rFonts w:cs="Mangal"/>
      <w:szCs w:val="21"/>
    </w:rPr>
  </w:style>
  <w:style w:type="character" w:customStyle="1" w:styleId="CommentTextChar">
    <w:name w:val="Comment Text Char"/>
    <w:basedOn w:val="DefaultParagraphFont"/>
    <w:link w:val="CommentText"/>
    <w:uiPriority w:val="99"/>
    <w:semiHidden/>
    <w:rsid w:val="00444226"/>
    <w:rPr>
      <w:rFonts w:cs="Mangal"/>
      <w:szCs w:val="21"/>
    </w:rPr>
  </w:style>
  <w:style w:type="paragraph" w:styleId="CommentSubject">
    <w:name w:val="annotation subject"/>
    <w:basedOn w:val="CommentText"/>
    <w:next w:val="CommentText"/>
    <w:link w:val="CommentSubjectChar"/>
    <w:uiPriority w:val="99"/>
    <w:semiHidden/>
    <w:unhideWhenUsed/>
    <w:rsid w:val="00444226"/>
    <w:rPr>
      <w:b/>
      <w:bCs/>
      <w:sz w:val="20"/>
      <w:szCs w:val="18"/>
    </w:rPr>
  </w:style>
  <w:style w:type="character" w:customStyle="1" w:styleId="CommentSubjectChar">
    <w:name w:val="Comment Subject Char"/>
    <w:basedOn w:val="CommentTextChar"/>
    <w:link w:val="CommentSubject"/>
    <w:uiPriority w:val="99"/>
    <w:semiHidden/>
    <w:rsid w:val="00444226"/>
    <w:rPr>
      <w:rFonts w:cs="Mangal"/>
      <w:b/>
      <w:bCs/>
      <w:sz w:val="20"/>
      <w:szCs w:val="18"/>
    </w:rPr>
  </w:style>
  <w:style w:type="paragraph" w:customStyle="1" w:styleId="p1">
    <w:name w:val="p1"/>
    <w:basedOn w:val="Normal"/>
    <w:rsid w:val="00C1256D"/>
    <w:pPr>
      <w:suppressAutoHyphens w:val="0"/>
      <w:autoSpaceDN/>
      <w:ind w:left="300" w:hanging="300"/>
      <w:textAlignment w:val="auto"/>
    </w:pPr>
    <w:rPr>
      <w:rFonts w:ascii="Helvetica" w:hAnsi="Helvetica" w:cs="Times New Roman"/>
      <w:kern w:val="0"/>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668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igshare.com/s/922b268891f1945c1944"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arcyj@colorado.edu"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figshare.com/s/922b268891f1945c1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5407</Words>
  <Characters>30820</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Robeson</cp:lastModifiedBy>
  <cp:revision>13</cp:revision>
  <dcterms:created xsi:type="dcterms:W3CDTF">2017-08-24T18:17:00Z</dcterms:created>
  <dcterms:modified xsi:type="dcterms:W3CDTF">2017-08-24T18:59:00Z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http://www.zotero.org/styles/the-isme-journal</vt:lpwstr>
  </property>
  <property fmtid="{D5CDD505-2E9C-101B-9397-08002B2CF9AE}" pid="3" name="Mendeley Document_1">
    <vt:lpwstr>True</vt:lpwstr>
  </property>
  <property fmtid="{D5CDD505-2E9C-101B-9397-08002B2CF9AE}" pid="4" name="Mendeley Unique User Id_1">
    <vt:lpwstr>8fc81171-2ee9-3723-bb81-8231ba8438bb</vt:lpwstr>
  </property>
</Properties>
</file>