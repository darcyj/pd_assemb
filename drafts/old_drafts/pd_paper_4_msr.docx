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8A753" w14:textId="77777777" w:rsidR="00571014" w:rsidRDefault="00B02227">
      <w:pPr>
        <w:pStyle w:val="Heading"/>
        <w:spacing w:before="0" w:after="0"/>
        <w:rPr>
          <w:rFonts w:ascii="Times New Roman" w:hAnsi="Times New Roman"/>
          <w:b/>
          <w:bCs/>
          <w:sz w:val="24"/>
          <w:szCs w:val="24"/>
        </w:rPr>
      </w:pPr>
      <w:r>
        <w:rPr>
          <w:rFonts w:ascii="Times New Roman" w:hAnsi="Times New Roman"/>
          <w:b/>
          <w:bCs/>
          <w:sz w:val="24"/>
          <w:szCs w:val="24"/>
        </w:rPr>
        <w:t>Title:</w:t>
      </w:r>
    </w:p>
    <w:p w14:paraId="27F7F90A" w14:textId="77777777" w:rsidR="00571014" w:rsidRDefault="00B02227">
      <w:pPr>
        <w:pStyle w:val="Heading"/>
        <w:spacing w:before="0" w:after="0"/>
        <w:rPr>
          <w:rFonts w:ascii="Times New Roman" w:hAnsi="Times New Roman"/>
          <w:sz w:val="24"/>
          <w:szCs w:val="24"/>
        </w:rPr>
      </w:pPr>
      <w:r>
        <w:rPr>
          <w:rFonts w:ascii="Times New Roman" w:hAnsi="Times New Roman"/>
          <w:sz w:val="24"/>
          <w:szCs w:val="24"/>
        </w:rPr>
        <w:t>A phylogenetic model for the arrival of species into microbial communities and the human microbiome</w:t>
      </w:r>
    </w:p>
    <w:p w14:paraId="6F19BEF6" w14:textId="77777777" w:rsidR="00571014" w:rsidRDefault="00571014">
      <w:pPr>
        <w:pStyle w:val="Textbody"/>
        <w:spacing w:after="0" w:line="240" w:lineRule="auto"/>
        <w:rPr>
          <w:rFonts w:ascii="Times New Roman" w:hAnsi="Times New Roman"/>
        </w:rPr>
      </w:pPr>
    </w:p>
    <w:p w14:paraId="49BFC466" w14:textId="77777777" w:rsidR="00571014" w:rsidRDefault="00B02227">
      <w:pPr>
        <w:pStyle w:val="JLDbody"/>
        <w:spacing w:line="240" w:lineRule="auto"/>
        <w:rPr>
          <w:b/>
          <w:bCs/>
        </w:rPr>
      </w:pPr>
      <w:r>
        <w:rPr>
          <w:b/>
          <w:bCs/>
        </w:rPr>
        <w:t>Running Title:</w:t>
      </w:r>
    </w:p>
    <w:p w14:paraId="5CDE5F95" w14:textId="77777777" w:rsidR="00571014" w:rsidRDefault="00B02227">
      <w:pPr>
        <w:pStyle w:val="JLDbody"/>
        <w:spacing w:line="240" w:lineRule="auto"/>
      </w:pPr>
      <w:r>
        <w:t>Phylogenetic community assembly of microbes</w:t>
      </w:r>
    </w:p>
    <w:p w14:paraId="5A05D1DC" w14:textId="77777777" w:rsidR="00571014" w:rsidRDefault="00571014">
      <w:pPr>
        <w:pStyle w:val="JLDbody"/>
        <w:spacing w:line="240" w:lineRule="auto"/>
        <w:rPr>
          <w:b/>
          <w:bCs/>
          <w:sz w:val="24"/>
        </w:rPr>
      </w:pPr>
    </w:p>
    <w:p w14:paraId="2C50D2FE" w14:textId="77777777" w:rsidR="00571014" w:rsidRDefault="00B02227">
      <w:pPr>
        <w:pStyle w:val="JLDbody"/>
        <w:spacing w:line="240" w:lineRule="auto"/>
        <w:rPr>
          <w:b/>
          <w:bCs/>
          <w:sz w:val="24"/>
        </w:rPr>
      </w:pPr>
      <w:r>
        <w:rPr>
          <w:b/>
          <w:bCs/>
          <w:sz w:val="24"/>
        </w:rPr>
        <w:t>Authors:</w:t>
      </w:r>
    </w:p>
    <w:p w14:paraId="33BB2D98" w14:textId="77777777" w:rsidR="00571014" w:rsidRDefault="00B02227">
      <w:pPr>
        <w:pStyle w:val="JLDbody"/>
        <w:spacing w:line="240" w:lineRule="auto"/>
      </w:pPr>
      <w:r>
        <w:t>John L.</w:t>
      </w:r>
      <w:r>
        <w:t xml:space="preserve"> Darcy</w:t>
      </w:r>
      <w:r>
        <w:rPr>
          <w:vertAlign w:val="superscript"/>
        </w:rPr>
        <w:t>1</w:t>
      </w:r>
      <w:r>
        <w:t>, Alex D. Washburne</w:t>
      </w:r>
      <w:r>
        <w:rPr>
          <w:vertAlign w:val="superscript"/>
        </w:rPr>
        <w:t>2</w:t>
      </w:r>
      <w:r>
        <w:t>, Michael S. Robeson</w:t>
      </w:r>
      <w:r>
        <w:rPr>
          <w:vertAlign w:val="superscript"/>
        </w:rPr>
        <w:t>3</w:t>
      </w:r>
      <w:r>
        <w:t>, Tiffany Prest</w:t>
      </w:r>
      <w:r>
        <w:rPr>
          <w:vertAlign w:val="superscript"/>
        </w:rPr>
        <w:t>4</w:t>
      </w:r>
      <w:r>
        <w:t>, Steven K. Schmidt</w:t>
      </w:r>
      <w:r>
        <w:rPr>
          <w:vertAlign w:val="superscript"/>
        </w:rPr>
        <w:t>4</w:t>
      </w:r>
      <w:r>
        <w:t>, Catherine A. Lozupone</w:t>
      </w:r>
      <w:r>
        <w:rPr>
          <w:vertAlign w:val="superscript"/>
        </w:rPr>
        <w:t>1</w:t>
      </w:r>
    </w:p>
    <w:p w14:paraId="2ED0F976" w14:textId="77777777" w:rsidR="00571014" w:rsidRDefault="00571014">
      <w:pPr>
        <w:pStyle w:val="JLDbody"/>
        <w:spacing w:line="240" w:lineRule="auto"/>
        <w:rPr>
          <w:b/>
          <w:bCs/>
        </w:rPr>
      </w:pPr>
    </w:p>
    <w:p w14:paraId="21FEE428" w14:textId="77777777" w:rsidR="00571014" w:rsidRDefault="00B02227">
      <w:pPr>
        <w:pStyle w:val="JLDbody"/>
        <w:spacing w:line="240" w:lineRule="auto"/>
        <w:rPr>
          <w:b/>
          <w:bCs/>
        </w:rPr>
      </w:pPr>
      <w:r>
        <w:rPr>
          <w:b/>
          <w:bCs/>
        </w:rPr>
        <w:t>Affiliations:</w:t>
      </w:r>
    </w:p>
    <w:p w14:paraId="4A83A687" w14:textId="77777777" w:rsidR="00571014" w:rsidRDefault="00B02227">
      <w:pPr>
        <w:pStyle w:val="JLDbody"/>
        <w:spacing w:line="240" w:lineRule="auto"/>
      </w:pPr>
      <w:r>
        <w:rPr>
          <w:vertAlign w:val="superscript"/>
        </w:rPr>
        <w:t>1</w:t>
      </w:r>
      <w:r>
        <w:t>Department of Biomedical Informatics and Personalized Medicine, University of Colorado School of Medicine, Aurora, Colorado, USA.</w:t>
      </w:r>
    </w:p>
    <w:p w14:paraId="37985446" w14:textId="77777777" w:rsidR="00571014" w:rsidRDefault="00B02227">
      <w:pPr>
        <w:pStyle w:val="JLDbody"/>
        <w:spacing w:line="240" w:lineRule="auto"/>
      </w:pPr>
      <w:r>
        <w:rPr>
          <w:vertAlign w:val="superscript"/>
        </w:rPr>
        <w:t>2</w:t>
      </w:r>
      <w:r>
        <w:t>Department of Microbiology &amp; Immunology, Montana State University. Bozeman, Montana, 59717, USA.</w:t>
      </w:r>
    </w:p>
    <w:p w14:paraId="69E5C2FD" w14:textId="77777777" w:rsidR="00571014" w:rsidRDefault="00B02227">
      <w:pPr>
        <w:pStyle w:val="JLDbody"/>
        <w:spacing w:line="240" w:lineRule="auto"/>
      </w:pPr>
      <w:r>
        <w:rPr>
          <w:vertAlign w:val="superscript"/>
        </w:rPr>
        <w:t>3</w:t>
      </w:r>
      <w:r>
        <w:t>Department of Biomedical Informatics, University of Arkansas for Medical Sciences. Little Rock, Arkansas, 72205, USA</w:t>
      </w:r>
    </w:p>
    <w:p w14:paraId="2E7661A4" w14:textId="77777777" w:rsidR="00571014" w:rsidRDefault="00B02227">
      <w:pPr>
        <w:pStyle w:val="JLDbody"/>
        <w:spacing w:line="240" w:lineRule="auto"/>
      </w:pPr>
      <w:r>
        <w:rPr>
          <w:vertAlign w:val="superscript"/>
        </w:rPr>
        <w:t>4</w:t>
      </w:r>
      <w:r>
        <w:t>Department of Ecology and Evolutionary B</w:t>
      </w:r>
      <w:r>
        <w:t>iology, University of Colorado. Boulder, Colorado, 80309, USA.</w:t>
      </w:r>
    </w:p>
    <w:p w14:paraId="0E8CA27A" w14:textId="77777777" w:rsidR="00571014" w:rsidRDefault="00571014">
      <w:pPr>
        <w:pStyle w:val="JLDbody"/>
        <w:spacing w:line="240" w:lineRule="auto"/>
      </w:pPr>
    </w:p>
    <w:p w14:paraId="4441EA40" w14:textId="77777777" w:rsidR="00571014" w:rsidRDefault="00571014">
      <w:pPr>
        <w:pStyle w:val="JLDbody"/>
        <w:spacing w:line="240" w:lineRule="auto"/>
      </w:pPr>
    </w:p>
    <w:p w14:paraId="2FC4817A" w14:textId="77777777" w:rsidR="00571014" w:rsidRDefault="00B02227">
      <w:pPr>
        <w:pStyle w:val="JLDbody"/>
        <w:spacing w:line="240" w:lineRule="auto"/>
        <w:rPr>
          <w:b/>
          <w:bCs/>
        </w:rPr>
      </w:pPr>
      <w:r>
        <w:rPr>
          <w:b/>
          <w:bCs/>
        </w:rPr>
        <w:t>Corresponding author:</w:t>
      </w:r>
    </w:p>
    <w:p w14:paraId="20A7F233" w14:textId="77777777" w:rsidR="00571014" w:rsidRDefault="00B02227">
      <w:pPr>
        <w:pStyle w:val="JLDbody"/>
        <w:spacing w:line="240" w:lineRule="auto"/>
      </w:pPr>
      <w:r>
        <w:t>J. L. Darcy</w:t>
      </w:r>
    </w:p>
    <w:p w14:paraId="66034FF0" w14:textId="77777777" w:rsidR="00571014" w:rsidRDefault="00B02227">
      <w:pPr>
        <w:pStyle w:val="JLDbody"/>
        <w:spacing w:line="240" w:lineRule="auto"/>
      </w:pPr>
      <w:hyperlink r:id="rId6" w:history="1">
        <w:r>
          <w:t>Darcyj@Colorado.EDU</w:t>
        </w:r>
      </w:hyperlink>
    </w:p>
    <w:p w14:paraId="281E99FB" w14:textId="77777777" w:rsidR="00571014" w:rsidRDefault="00571014">
      <w:pPr>
        <w:pStyle w:val="Standard"/>
        <w:rPr>
          <w:rFonts w:ascii="Times New Roman" w:hAnsi="Times New Roman"/>
        </w:rPr>
      </w:pPr>
    </w:p>
    <w:p w14:paraId="39060C53" w14:textId="77777777" w:rsidR="00571014" w:rsidRDefault="00571014">
      <w:pPr>
        <w:pStyle w:val="Standard"/>
        <w:rPr>
          <w:rFonts w:ascii="Times New Roman" w:hAnsi="Times New Roman"/>
        </w:rPr>
      </w:pPr>
    </w:p>
    <w:p w14:paraId="38139356" w14:textId="77777777" w:rsidR="00571014" w:rsidRDefault="00B02227">
      <w:pPr>
        <w:pStyle w:val="Standard"/>
        <w:rPr>
          <w:rFonts w:ascii="Times New Roman" w:hAnsi="Times New Roman" w:cs="Times New Roman"/>
          <w:b/>
        </w:rPr>
      </w:pPr>
      <w:r>
        <w:rPr>
          <w:rFonts w:ascii="Times New Roman" w:hAnsi="Times New Roman" w:cs="Times New Roman"/>
          <w:b/>
        </w:rPr>
        <w:t>Conflict of interest statement:</w:t>
      </w:r>
    </w:p>
    <w:p w14:paraId="62081325" w14:textId="77777777" w:rsidR="00571014" w:rsidRDefault="00B02227">
      <w:pPr>
        <w:pStyle w:val="Standard"/>
        <w:rPr>
          <w:rFonts w:ascii="Times New Roman" w:hAnsi="Times New Roman" w:cs="Times New Roman"/>
        </w:rPr>
      </w:pPr>
      <w:r>
        <w:rPr>
          <w:rFonts w:ascii="Times New Roman" w:hAnsi="Times New Roman" w:cs="Times New Roman"/>
        </w:rPr>
        <w:t>The authors declare that no conflict of interest exists.</w:t>
      </w:r>
    </w:p>
    <w:p w14:paraId="6AD36887" w14:textId="77777777" w:rsidR="00571014" w:rsidRDefault="00571014">
      <w:pPr>
        <w:pStyle w:val="Standard"/>
        <w:rPr>
          <w:rFonts w:ascii="Times New Roman" w:hAnsi="Times New Roman" w:cs="Times New Roman"/>
        </w:rPr>
      </w:pPr>
    </w:p>
    <w:p w14:paraId="4B5DE712" w14:textId="77777777" w:rsidR="00571014" w:rsidRDefault="00B02227">
      <w:pPr>
        <w:pStyle w:val="Standard"/>
        <w:rPr>
          <w:rFonts w:ascii="Times New Roman" w:hAnsi="Times New Roman" w:cs="Times New Roman"/>
          <w:b/>
          <w:bCs/>
        </w:rPr>
      </w:pPr>
      <w:r>
        <w:rPr>
          <w:rFonts w:ascii="Times New Roman" w:hAnsi="Times New Roman" w:cs="Times New Roman"/>
          <w:b/>
          <w:bCs/>
        </w:rPr>
        <w:t>Support:</w:t>
      </w:r>
    </w:p>
    <w:p w14:paraId="6C768A42" w14:textId="77777777" w:rsidR="00571014" w:rsidRDefault="00B02227">
      <w:pPr>
        <w:pStyle w:val="JLDbody"/>
        <w:spacing w:line="240" w:lineRule="auto"/>
      </w:pPr>
      <w:r>
        <w:t xml:space="preserve">Funding was provided by an NSF grant for studying microbial community assembly following disturbance (DEB-1258160) and by a NIH NLM Computational Biology training grant (numbers go here, ask Elizabeth or Larry?). The funding bodies had no role in </w:t>
      </w:r>
      <w:r>
        <w:t>study design, analysis, interpretation, or in the preparation of this manuscript.</w:t>
      </w:r>
    </w:p>
    <w:p w14:paraId="1AA2F553" w14:textId="77777777" w:rsidR="00571014" w:rsidRDefault="00571014">
      <w:pPr>
        <w:pStyle w:val="JLDbody"/>
        <w:spacing w:line="240" w:lineRule="auto"/>
      </w:pPr>
    </w:p>
    <w:p w14:paraId="78AA21A1" w14:textId="77777777" w:rsidR="00571014" w:rsidRDefault="00571014">
      <w:pPr>
        <w:pStyle w:val="JLDbody"/>
        <w:spacing w:line="240" w:lineRule="auto"/>
      </w:pPr>
    </w:p>
    <w:p w14:paraId="31D90B56" w14:textId="77777777" w:rsidR="00571014" w:rsidRDefault="00B02227">
      <w:pPr>
        <w:pStyle w:val="JLDheading"/>
        <w:pageBreakBefore/>
      </w:pPr>
      <w:r>
        <w:lastRenderedPageBreak/>
        <w:t>Abstract</w:t>
      </w:r>
    </w:p>
    <w:p w14:paraId="6E94A0CE" w14:textId="77777777" w:rsidR="00571014" w:rsidRDefault="00B02227">
      <w:pPr>
        <w:pStyle w:val="JLDbody"/>
      </w:pPr>
      <w:r>
        <w:tab/>
        <w:t>Understanding when and why species join microbial communities is a formidable problem. Much theory in microbial temporal dynamics is focused on how phylogenetic r</w:t>
      </w:r>
      <w:r>
        <w:t xml:space="preserve">elationships between microbes impact the order in which those microbes join communities; for example species that are closely related may exclude each other due to high niche overlap. However several recent human microbiome studies have instead found that </w:t>
      </w:r>
      <w:r>
        <w:t>close phylogenetic relatives often join microbial communities in short succession, suggesting factors such as shared adaptation to similar environments plays a stronger role than competition. To address this, we developed a mathematical model that describe</w:t>
      </w:r>
      <w:r>
        <w:t xml:space="preserve">s the probabilities of different species joining a community over time, within a phylogenetic framework. We use our model to test three hypothetical assembly modes: </w:t>
      </w:r>
      <w:proofErr w:type="spellStart"/>
      <w:r>
        <w:t>underdispersion</w:t>
      </w:r>
      <w:proofErr w:type="spellEnd"/>
      <w:r>
        <w:t xml:space="preserve"> (species are more likely to join a community if a close relative has been p</w:t>
      </w:r>
      <w:r>
        <w:t xml:space="preserve">reviously observed), </w:t>
      </w:r>
      <w:proofErr w:type="spellStart"/>
      <w:r>
        <w:t>overdispersion</w:t>
      </w:r>
      <w:proofErr w:type="spellEnd"/>
      <w:r>
        <w:t xml:space="preserve"> (likelihood of joining is higher if a close relative has not been previously observed), and the neutral model (likelihood of joining is not related to phylogenetic relationships among species). We applied our model to lo</w:t>
      </w:r>
      <w:r>
        <w:t xml:space="preserve">ngitudinal high-throughput sequencing data from the human microbiome, and found that the human microbiome generally follows the an assembly pattern characterized by phylogenetic </w:t>
      </w:r>
      <w:proofErr w:type="spellStart"/>
      <w:r>
        <w:t>underdispersion</w:t>
      </w:r>
      <w:proofErr w:type="spellEnd"/>
      <w:r>
        <w:t>. Exceptions were oral communities, which were not significantl</w:t>
      </w:r>
      <w:r>
        <w:t xml:space="preserve">y different from the neutral model in either of two individuals analyzed, and the fecal communities of two infants that had undergone heavy antibiotic treatment. None of the data sets we analyzed showed statistically significant phylogenetic </w:t>
      </w:r>
      <w:proofErr w:type="spellStart"/>
      <w:r>
        <w:t>overdispersion</w:t>
      </w:r>
      <w:proofErr w:type="spellEnd"/>
      <w:r>
        <w:t>.</w:t>
      </w:r>
    </w:p>
    <w:p w14:paraId="56E9F260" w14:textId="77777777" w:rsidR="00571014" w:rsidRDefault="00571014">
      <w:pPr>
        <w:pStyle w:val="JLDheading"/>
      </w:pPr>
    </w:p>
    <w:p w14:paraId="68042A4F" w14:textId="77777777" w:rsidR="00571014" w:rsidRDefault="00B02227">
      <w:pPr>
        <w:pStyle w:val="JLDheading"/>
      </w:pPr>
      <w:r>
        <w:t>Introduction</w:t>
      </w:r>
    </w:p>
    <w:p w14:paraId="02D805F3" w14:textId="77777777" w:rsidR="00571014" w:rsidRDefault="00B02227">
      <w:pPr>
        <w:pStyle w:val="JLDbody"/>
      </w:pPr>
      <w:r>
        <w:tab/>
        <w:t>Every non-sterile surface in the world is in some stage of community assembly, from a forest of tropical trees to the microbes in a mammalian gut. The communities of organisms inhabiting these environments are dynamic through time, and stu</w:t>
      </w:r>
      <w:r>
        <w:t xml:space="preserve">dying patterns of assembly may shine light on general rules that govern their change. Understanding these community assembly rules may aid habitat restoration (Palmer </w:t>
      </w:r>
      <w:r>
        <w:rPr>
          <w:i/>
        </w:rPr>
        <w:t>et al.</w:t>
      </w:r>
      <w:r>
        <w:t xml:space="preserve">, 1997; </w:t>
      </w:r>
      <w:proofErr w:type="spellStart"/>
      <w:r>
        <w:t>Temperton</w:t>
      </w:r>
      <w:proofErr w:type="spellEnd"/>
      <w:r>
        <w:t>, 2004)⁠, the management of ecosystems that have undergone disturb</w:t>
      </w:r>
      <w:r>
        <w:t xml:space="preserve">ances (Richards </w:t>
      </w:r>
      <w:r>
        <w:rPr>
          <w:i/>
        </w:rPr>
        <w:t>et al.</w:t>
      </w:r>
      <w:r>
        <w:t xml:space="preserve">, 1999; Bengtsson </w:t>
      </w:r>
      <w:r>
        <w:rPr>
          <w:i/>
        </w:rPr>
        <w:t>et al.</w:t>
      </w:r>
      <w:r>
        <w:t>, 2000)⁠</w:t>
      </w:r>
      <w:bookmarkStart w:id="0" w:name="__Fieldmark__144_1186360433"/>
      <w:bookmarkEnd w:id="0"/>
      <w:r>
        <w:t>, and ecological theory of phylogenetic signatures in community assembly (</w:t>
      </w:r>
      <w:proofErr w:type="spellStart"/>
      <w:r>
        <w:t>O’Dwyer</w:t>
      </w:r>
      <w:proofErr w:type="spellEnd"/>
      <w:r>
        <w:t xml:space="preserve"> </w:t>
      </w:r>
      <w:r>
        <w:rPr>
          <w:i/>
        </w:rPr>
        <w:t>et al.</w:t>
      </w:r>
      <w:r>
        <w:t xml:space="preserve">, 2012; </w:t>
      </w:r>
      <w:proofErr w:type="spellStart"/>
      <w:r>
        <w:t>Goberna</w:t>
      </w:r>
      <w:proofErr w:type="spellEnd"/>
      <w:r>
        <w:t xml:space="preserve"> </w:t>
      </w:r>
      <w:r>
        <w:rPr>
          <w:i/>
        </w:rPr>
        <w:t>et al.</w:t>
      </w:r>
      <w:r>
        <w:t>, 2014)⁠</w:t>
      </w:r>
      <w:bookmarkStart w:id="1" w:name="__Fieldmark__151_1186360433"/>
      <w:r>
        <w:t>.</w:t>
      </w:r>
      <w:bookmarkEnd w:id="1"/>
      <w:r>
        <w:t xml:space="preserve"> Patterns and rules of community assembly are particularly important in human syste</w:t>
      </w:r>
      <w:r>
        <w:t xml:space="preserve">ms, including the primary succession of microbes on a human host following birth (Koenig </w:t>
      </w:r>
      <w:r>
        <w:rPr>
          <w:i/>
        </w:rPr>
        <w:t>et al.</w:t>
      </w:r>
      <w:r>
        <w:t>, 2011)⁠</w:t>
      </w:r>
      <w:bookmarkStart w:id="2" w:name="__Fieldmark__159_1186360433"/>
      <w:bookmarkEnd w:id="2"/>
      <w:r>
        <w:t xml:space="preserve">, secondary successions following </w:t>
      </w:r>
      <w:r>
        <w:lastRenderedPageBreak/>
        <w:t xml:space="preserve">disease (Frank </w:t>
      </w:r>
      <w:r>
        <w:rPr>
          <w:i/>
        </w:rPr>
        <w:t>et al.</w:t>
      </w:r>
      <w:r>
        <w:t xml:space="preserve">, 2007; David </w:t>
      </w:r>
      <w:r>
        <w:rPr>
          <w:i/>
        </w:rPr>
        <w:t>et al.</w:t>
      </w:r>
      <w:r>
        <w:t>, 2014)⁠, disturbances caused by host lifestyle or antibiotic use (</w:t>
      </w:r>
      <w:proofErr w:type="spellStart"/>
      <w:r>
        <w:t>Peterfreund</w:t>
      </w:r>
      <w:proofErr w:type="spellEnd"/>
      <w:r>
        <w:t xml:space="preserve"> </w:t>
      </w:r>
      <w:r>
        <w:rPr>
          <w:i/>
        </w:rPr>
        <w:t>et al.</w:t>
      </w:r>
      <w:r>
        <w:t xml:space="preserve">, 2012; Kennedy </w:t>
      </w:r>
      <w:r>
        <w:rPr>
          <w:i/>
        </w:rPr>
        <w:t>et al.</w:t>
      </w:r>
      <w:r>
        <w:t xml:space="preserve">, 2016; </w:t>
      </w:r>
      <w:proofErr w:type="spellStart"/>
      <w:r>
        <w:t>Guittar</w:t>
      </w:r>
      <w:proofErr w:type="spellEnd"/>
      <w:r>
        <w:t xml:space="preserve"> </w:t>
      </w:r>
      <w:r>
        <w:rPr>
          <w:i/>
        </w:rPr>
        <w:t>et al.</w:t>
      </w:r>
      <w:r>
        <w:t>, 2019)⁠, and the natural turnover of microbial communities over time (</w:t>
      </w:r>
      <w:proofErr w:type="spellStart"/>
      <w:r>
        <w:t>Caporaso</w:t>
      </w:r>
      <w:proofErr w:type="spellEnd"/>
      <w:r>
        <w:t xml:space="preserve"> </w:t>
      </w:r>
      <w:r>
        <w:rPr>
          <w:i/>
        </w:rPr>
        <w:t>et al.</w:t>
      </w:r>
      <w:r>
        <w:t xml:space="preserve">, 2011)⁠. </w:t>
      </w:r>
      <w:r>
        <w:t>Insights into these difficult-to-observe community assembly processes can be gained via the comparison of mic</w:t>
      </w:r>
      <w:r>
        <w:t>robial communities using high-throughput DNA sequencing (</w:t>
      </w:r>
      <w:proofErr w:type="spellStart"/>
      <w:r>
        <w:t>Caporaso</w:t>
      </w:r>
      <w:proofErr w:type="spellEnd"/>
      <w:r>
        <w:t xml:space="preserve"> </w:t>
      </w:r>
      <w:r>
        <w:rPr>
          <w:i/>
        </w:rPr>
        <w:t>et al.</w:t>
      </w:r>
      <w:r>
        <w:t xml:space="preserve">, 2011; </w:t>
      </w:r>
      <w:proofErr w:type="spellStart"/>
      <w:r>
        <w:t>Nemergut</w:t>
      </w:r>
      <w:proofErr w:type="spellEnd"/>
      <w:r>
        <w:t xml:space="preserve"> </w:t>
      </w:r>
      <w:r>
        <w:rPr>
          <w:i/>
        </w:rPr>
        <w:t>et al.</w:t>
      </w:r>
      <w:r>
        <w:t>, 2013, 2016)⁠, especially in longitudinal (time-series) studies (</w:t>
      </w:r>
      <w:proofErr w:type="spellStart"/>
      <w:r>
        <w:t>Caporaso</w:t>
      </w:r>
      <w:proofErr w:type="spellEnd"/>
      <w:r>
        <w:t xml:space="preserve"> </w:t>
      </w:r>
      <w:r>
        <w:rPr>
          <w:i/>
        </w:rPr>
        <w:t>et al.</w:t>
      </w:r>
      <w:r>
        <w:t xml:space="preserve">, 2011; Koenig </w:t>
      </w:r>
      <w:r>
        <w:rPr>
          <w:i/>
        </w:rPr>
        <w:t>et al.</w:t>
      </w:r>
      <w:r>
        <w:t xml:space="preserve">, 2011; Kennedy </w:t>
      </w:r>
      <w:r>
        <w:rPr>
          <w:i/>
        </w:rPr>
        <w:t>et al.</w:t>
      </w:r>
      <w:r>
        <w:t xml:space="preserve">, 2016; </w:t>
      </w:r>
      <w:proofErr w:type="spellStart"/>
      <w:r>
        <w:t>Nemergut</w:t>
      </w:r>
      <w:proofErr w:type="spellEnd"/>
      <w:r>
        <w:t xml:space="preserve"> </w:t>
      </w:r>
      <w:r>
        <w:rPr>
          <w:i/>
        </w:rPr>
        <w:t>et al.</w:t>
      </w:r>
      <w:r>
        <w:t xml:space="preserve">, 2016; Darcy </w:t>
      </w:r>
      <w:r>
        <w:rPr>
          <w:i/>
        </w:rPr>
        <w:t>et al.</w:t>
      </w:r>
      <w:r>
        <w:t>, 2017)⁠.</w:t>
      </w:r>
    </w:p>
    <w:p w14:paraId="3468E84F" w14:textId="45C63EE8" w:rsidR="00571014" w:rsidRDefault="00B02227">
      <w:pPr>
        <w:pStyle w:val="JLDbody"/>
      </w:pPr>
      <w:r>
        <w:tab/>
        <w:t>A central question in microbial community assembly is when and why microbes join communities</w:t>
      </w:r>
      <w:commentRangeStart w:id="3"/>
      <w:r>
        <w:t xml:space="preserve">, which can be studied in part by evaluating the order in which particular microbes join communities given data such as which microbes are already </w:t>
      </w:r>
      <w:r>
        <w:t>present or what changes occur in an environment over time (</w:t>
      </w:r>
      <w:proofErr w:type="spellStart"/>
      <w:r>
        <w:t>Nemergut</w:t>
      </w:r>
      <w:proofErr w:type="spellEnd"/>
      <w:r>
        <w:t xml:space="preserve"> </w:t>
      </w:r>
      <w:r>
        <w:rPr>
          <w:i/>
        </w:rPr>
        <w:t>et al.</w:t>
      </w:r>
      <w:r>
        <w:t xml:space="preserve">, 2013; </w:t>
      </w:r>
      <w:proofErr w:type="spellStart"/>
      <w:r>
        <w:t>Sprockett</w:t>
      </w:r>
      <w:proofErr w:type="spellEnd"/>
      <w:r>
        <w:t xml:space="preserve"> </w:t>
      </w:r>
      <w:r>
        <w:rPr>
          <w:i/>
        </w:rPr>
        <w:t>et al.</w:t>
      </w:r>
      <w:r>
        <w:t xml:space="preserve">, 2018)⁠. </w:t>
      </w:r>
      <w:commentRangeEnd w:id="3"/>
      <w:r w:rsidR="004262F8">
        <w:rPr>
          <w:rStyle w:val="CommentReference"/>
          <w:rFonts w:ascii="Liberation Serif" w:eastAsia="Tahoma" w:hAnsi="Liberation Serif" w:cs="Mangal"/>
        </w:rPr>
        <w:commentReference w:id="3"/>
      </w:r>
      <w:r>
        <w:t>Although the local environment clearly selects for microbial species, it has also been shown that microbial community structure is often historicall</w:t>
      </w:r>
      <w:r>
        <w:t>y contingent on previous states of that community (</w:t>
      </w:r>
      <w:proofErr w:type="spellStart"/>
      <w:r>
        <w:t>Nemergut</w:t>
      </w:r>
      <w:proofErr w:type="spellEnd"/>
      <w:r>
        <w:t xml:space="preserve"> </w:t>
      </w:r>
      <w:r>
        <w:rPr>
          <w:i/>
        </w:rPr>
        <w:t>et al.</w:t>
      </w:r>
      <w:r>
        <w:t xml:space="preserve">, 2013; </w:t>
      </w:r>
      <w:proofErr w:type="spellStart"/>
      <w:r>
        <w:t>Fukami</w:t>
      </w:r>
      <w:proofErr w:type="spellEnd"/>
      <w:r>
        <w:t xml:space="preserve">, 2015; </w:t>
      </w:r>
      <w:proofErr w:type="spellStart"/>
      <w:r>
        <w:t>Sprockett</w:t>
      </w:r>
      <w:proofErr w:type="spellEnd"/>
      <w:r>
        <w:t xml:space="preserve"> </w:t>
      </w:r>
      <w:r>
        <w:rPr>
          <w:i/>
        </w:rPr>
        <w:t>et al.</w:t>
      </w:r>
      <w:r>
        <w:t xml:space="preserve">, 2018; </w:t>
      </w:r>
      <w:proofErr w:type="spellStart"/>
      <w:r>
        <w:t>Verster</w:t>
      </w:r>
      <w:proofErr w:type="spellEnd"/>
      <w:r>
        <w:t xml:space="preserve"> and </w:t>
      </w:r>
      <w:proofErr w:type="spellStart"/>
      <w:r>
        <w:t>Borenstein</w:t>
      </w:r>
      <w:proofErr w:type="spellEnd"/>
      <w:r>
        <w:t xml:space="preserve">, 2018; Litvak and </w:t>
      </w:r>
      <w:proofErr w:type="spellStart"/>
      <w:r>
        <w:t>Bäumler</w:t>
      </w:r>
      <w:proofErr w:type="spellEnd"/>
      <w:r>
        <w:t>, 2019)⁠. This reflects not only that microbial communities are temporally autocorrelated (gradu</w:t>
      </w:r>
      <w:r>
        <w:t xml:space="preserve">al change over time), but also that the recruitment of a given species is a function of which species in the community are already present or have modified the local environment. </w:t>
      </w:r>
      <w:ins w:id="4" w:author="Robeson, Michael" w:date="2019-04-29T12:23:00Z">
        <w:r w:rsidR="0047109D">
          <w:t>All of</w:t>
        </w:r>
      </w:ins>
      <w:ins w:id="5" w:author="Robeson, Michael" w:date="2019-04-29T12:24:00Z">
        <w:r w:rsidR="0047109D">
          <w:t xml:space="preserve"> these features are greatly affected by </w:t>
        </w:r>
      </w:ins>
      <w:ins w:id="6" w:author="Robeson, Michael" w:date="2019-04-29T12:26:00Z">
        <w:r w:rsidR="00517BDE">
          <w:t>the ability of</w:t>
        </w:r>
      </w:ins>
      <w:ins w:id="7" w:author="Robeson, Michael" w:date="2019-04-29T12:24:00Z">
        <w:r w:rsidR="0047109D">
          <w:t xml:space="preserve"> </w:t>
        </w:r>
      </w:ins>
      <w:ins w:id="8" w:author="Robeson, Michael" w:date="2019-04-29T12:26:00Z">
        <w:r w:rsidR="00517BDE">
          <w:t xml:space="preserve">the </w:t>
        </w:r>
      </w:ins>
      <w:ins w:id="9" w:author="Robeson, Michael" w:date="2019-04-29T12:24:00Z">
        <w:r w:rsidR="0047109D">
          <w:t>communities</w:t>
        </w:r>
      </w:ins>
      <w:ins w:id="10" w:author="Robeson, Michael" w:date="2019-04-29T12:26:00Z">
        <w:r w:rsidR="00517BDE">
          <w:t>’</w:t>
        </w:r>
      </w:ins>
      <w:ins w:id="11" w:author="Robeson, Michael" w:date="2019-04-29T12:24:00Z">
        <w:r w:rsidR="0047109D">
          <w:t xml:space="preserve"> ability to</w:t>
        </w:r>
      </w:ins>
      <w:ins w:id="12" w:author="Robeson, Michael" w:date="2019-04-29T12:34:00Z">
        <w:r w:rsidR="006475FA">
          <w:t xml:space="preserve"> either</w:t>
        </w:r>
      </w:ins>
      <w:ins w:id="13" w:author="Robeson, Michael" w:date="2019-04-29T12:24:00Z">
        <w:r w:rsidR="0047109D">
          <w:t xml:space="preserve"> resist </w:t>
        </w:r>
      </w:ins>
      <w:ins w:id="14" w:author="Robeson, Michael" w:date="2019-04-29T12:31:00Z">
        <w:r w:rsidR="00873A78">
          <w:t xml:space="preserve">or be </w:t>
        </w:r>
      </w:ins>
      <w:ins w:id="15" w:author="Robeson, Michael" w:date="2019-04-29T12:32:00Z">
        <w:r w:rsidR="00873A78">
          <w:t>resilient to</w:t>
        </w:r>
      </w:ins>
      <w:ins w:id="16" w:author="Robeson, Michael" w:date="2019-04-29T12:24:00Z">
        <w:r w:rsidR="0047109D">
          <w:t xml:space="preserve"> </w:t>
        </w:r>
      </w:ins>
      <w:ins w:id="17" w:author="Robeson, Michael" w:date="2019-04-29T12:26:00Z">
        <w:r w:rsidR="00517BDE">
          <w:t xml:space="preserve">perturbations </w:t>
        </w:r>
      </w:ins>
      <w:ins w:id="18" w:author="Robeson, Michael" w:date="2019-04-29T12:27:00Z">
        <w:r w:rsidR="00517BDE">
          <w:t>(Lloyd-Prince et al. 2016</w:t>
        </w:r>
      </w:ins>
      <w:ins w:id="19" w:author="Robeson, Michael" w:date="2019-04-29T12:33:00Z">
        <w:r w:rsidR="00873A78">
          <w:t xml:space="preserve">, </w:t>
        </w:r>
        <w:proofErr w:type="spellStart"/>
        <w:r w:rsidR="00873A78">
          <w:t>Lozupone</w:t>
        </w:r>
        <w:proofErr w:type="spellEnd"/>
        <w:r w:rsidR="00873A78">
          <w:t xml:space="preserve"> et al. 2012</w:t>
        </w:r>
      </w:ins>
      <w:ins w:id="20" w:author="Robeson, Michael" w:date="2019-04-29T12:27:00Z">
        <w:r w:rsidR="00517BDE">
          <w:t>)</w:t>
        </w:r>
      </w:ins>
      <w:ins w:id="21" w:author="Robeson, Michael" w:date="2019-04-29T12:25:00Z">
        <w:r w:rsidR="0047109D">
          <w:t xml:space="preserve">. </w:t>
        </w:r>
      </w:ins>
      <w:ins w:id="22" w:author="Robeson, Michael" w:date="2019-04-29T12:24:00Z">
        <w:r w:rsidR="0047109D">
          <w:t xml:space="preserve"> </w:t>
        </w:r>
      </w:ins>
      <w:r>
        <w:t>Such historically contingent patterns have mainly been observed and tested wi</w:t>
      </w:r>
      <w:r>
        <w:t>thin a phylogenetic context, because amplicon data naturally lend themselves to the creation of phylogenies, and because phylogenies have been shown to be predictive of genomic (and perhaps niche) overlap in human associated microbiota (</w:t>
      </w:r>
      <w:proofErr w:type="spellStart"/>
      <w:r>
        <w:t>Zaneveld</w:t>
      </w:r>
      <w:proofErr w:type="spellEnd"/>
      <w:r>
        <w:t xml:space="preserve"> </w:t>
      </w:r>
      <w:r>
        <w:rPr>
          <w:i/>
        </w:rPr>
        <w:t>et al.</w:t>
      </w:r>
      <w:r>
        <w:t>, 20</w:t>
      </w:r>
      <w:r>
        <w:t xml:space="preserve">10; </w:t>
      </w:r>
      <w:proofErr w:type="spellStart"/>
      <w:r>
        <w:t>Langille</w:t>
      </w:r>
      <w:proofErr w:type="spellEnd"/>
      <w:r>
        <w:t xml:space="preserve"> </w:t>
      </w:r>
      <w:r>
        <w:rPr>
          <w:i/>
        </w:rPr>
        <w:t>et al.</w:t>
      </w:r>
      <w:r>
        <w:t>, 2013)⁠.</w:t>
      </w:r>
    </w:p>
    <w:p w14:paraId="37A4FEE9" w14:textId="77777777" w:rsidR="00571014" w:rsidRDefault="00B02227">
      <w:pPr>
        <w:pStyle w:val="JLDbody"/>
      </w:pPr>
      <w:r>
        <w:tab/>
        <w:t>Within this phylogenetic framework, a predominant hypothesis has been that closely related microbes inhibit each other’s successful recruitment (</w:t>
      </w:r>
      <w:proofErr w:type="spellStart"/>
      <w:r>
        <w:t>Nemergut</w:t>
      </w:r>
      <w:proofErr w:type="spellEnd"/>
      <w:r>
        <w:t xml:space="preserve"> </w:t>
      </w:r>
      <w:r>
        <w:rPr>
          <w:i/>
        </w:rPr>
        <w:t>et al.</w:t>
      </w:r>
      <w:r>
        <w:t xml:space="preserve">, 2013; </w:t>
      </w:r>
      <w:proofErr w:type="spellStart"/>
      <w:r>
        <w:t>Fukami</w:t>
      </w:r>
      <w:proofErr w:type="spellEnd"/>
      <w:r>
        <w:t xml:space="preserve">, 2015; </w:t>
      </w:r>
      <w:proofErr w:type="spellStart"/>
      <w:r>
        <w:t>Verster</w:t>
      </w:r>
      <w:proofErr w:type="spellEnd"/>
      <w:r>
        <w:t xml:space="preserve"> and </w:t>
      </w:r>
      <w:proofErr w:type="spellStart"/>
      <w:r>
        <w:t>Borenstein</w:t>
      </w:r>
      <w:proofErr w:type="spellEnd"/>
      <w:r>
        <w:t>, 2018)⁠. The proposed</w:t>
      </w:r>
      <w:r>
        <w:t xml:space="preserve"> mechanism for this hypothesis is that closely related microbes likely have similar niches (phylogenetic niche conservatism; (</w:t>
      </w:r>
      <w:proofErr w:type="spellStart"/>
      <w:r>
        <w:t>Losos</w:t>
      </w:r>
      <w:proofErr w:type="spellEnd"/>
      <w:r>
        <w:t>, 2008)⁠), and the microbe that arrives first into a community will occupy its niche to the exclusion of ecologically similar</w:t>
      </w:r>
      <w:r>
        <w:t xml:space="preserve"> strains. This is also the basis of Darwin’s naturalization hypothesis (Darwin, 1859), which proposed that species are less likely to join a community if a close relative is present (Ma </w:t>
      </w:r>
      <w:r>
        <w:rPr>
          <w:i/>
        </w:rPr>
        <w:t>et al.</w:t>
      </w:r>
      <w:r>
        <w:t>, 2016)⁠. Indeed, this assembly mode has been found to be the ca</w:t>
      </w:r>
      <w:r>
        <w:t xml:space="preserve">se in artificial nectar microcosms, where phylogenetically similar yeast </w:t>
      </w:r>
      <w:r>
        <w:lastRenderedPageBreak/>
        <w:t xml:space="preserve">species had similar nutrient requirements, and inhibited </w:t>
      </w:r>
      <w:proofErr w:type="spellStart"/>
      <w:r>
        <w:t>each others</w:t>
      </w:r>
      <w:r>
        <w:t>’</w:t>
      </w:r>
      <w:proofErr w:type="spellEnd"/>
      <w:r>
        <w:t xml:space="preserve"> colonization (</w:t>
      </w:r>
      <w:proofErr w:type="spellStart"/>
      <w:r>
        <w:t>Peay</w:t>
      </w:r>
      <w:proofErr w:type="spellEnd"/>
      <w:r>
        <w:t xml:space="preserve"> </w:t>
      </w:r>
      <w:r>
        <w:rPr>
          <w:i/>
        </w:rPr>
        <w:t>et al.</w:t>
      </w:r>
      <w:r>
        <w:t xml:space="preserve">, 2012)⁠. In this paper, we refer to the assembly mode where distant relatives are more </w:t>
      </w:r>
      <w:r>
        <w:t xml:space="preserve">likely to join a community than close relatives as the </w:t>
      </w:r>
      <w:proofErr w:type="spellStart"/>
      <w:r>
        <w:rPr>
          <w:b/>
          <w:bCs/>
        </w:rPr>
        <w:t>overdispersion</w:t>
      </w:r>
      <w:proofErr w:type="spellEnd"/>
      <w:r>
        <w:rPr>
          <w:b/>
          <w:bCs/>
        </w:rPr>
        <w:t xml:space="preserve"> hypothesis</w:t>
      </w:r>
      <w:r>
        <w:t xml:space="preserve">, since it predicts the preferential addition of novel phylogenetic diversity to a community (i.e. phylogenetic </w:t>
      </w:r>
      <w:proofErr w:type="spellStart"/>
      <w:r>
        <w:t>overdispersion</w:t>
      </w:r>
      <w:proofErr w:type="spellEnd"/>
      <w:r>
        <w:t>).</w:t>
      </w:r>
    </w:p>
    <w:p w14:paraId="4FD403D0" w14:textId="77777777" w:rsidR="00571014" w:rsidRDefault="00B02227">
      <w:pPr>
        <w:pStyle w:val="JLDbody"/>
      </w:pPr>
      <w:r>
        <w:tab/>
        <w:t xml:space="preserve">However, </w:t>
      </w:r>
      <w:proofErr w:type="spellStart"/>
      <w:r>
        <w:t>overdispersion</w:t>
      </w:r>
      <w:proofErr w:type="spellEnd"/>
      <w:r>
        <w:t xml:space="preserve"> is far from universal,</w:t>
      </w:r>
      <w:r>
        <w:t xml:space="preserve"> and multiple studies have shown that extremely close relatives can coexist within the human microbiome (Li </w:t>
      </w:r>
      <w:r>
        <w:rPr>
          <w:i/>
        </w:rPr>
        <w:t>et al.</w:t>
      </w:r>
      <w:r>
        <w:t xml:space="preserve">, 2016)⁠, and may even be preferentially recruited (Brown </w:t>
      </w:r>
      <w:r>
        <w:rPr>
          <w:i/>
        </w:rPr>
        <w:t>et al.</w:t>
      </w:r>
      <w:r>
        <w:t>, 2018)⁠. Indeed, Darwin’s pre-adaptation hypothesis predicts that species wit</w:t>
      </w:r>
      <w:r>
        <w:t>h a close relative present in a community will be preferentially recruited, because they are likely to already be adapted to the new environment (Darwin, 1859)⁠. This hypothesis predicts that close relatives are more likely to join a community than distant</w:t>
      </w:r>
      <w:r>
        <w:t xml:space="preserve"> relatives, so the amount of new phylogenetic diversity added to a community is minimized (phylogenetic </w:t>
      </w:r>
      <w:proofErr w:type="spellStart"/>
      <w:r>
        <w:t>underdispersion</w:t>
      </w:r>
      <w:proofErr w:type="spellEnd"/>
      <w:r>
        <w:t xml:space="preserve">). For this reason, we refer to this hypothesis as the </w:t>
      </w:r>
      <w:proofErr w:type="spellStart"/>
      <w:r>
        <w:rPr>
          <w:b/>
          <w:bCs/>
        </w:rPr>
        <w:t>underdispersion</w:t>
      </w:r>
      <w:proofErr w:type="spellEnd"/>
      <w:r>
        <w:rPr>
          <w:b/>
          <w:bCs/>
        </w:rPr>
        <w:t xml:space="preserve"> hypothesis</w:t>
      </w:r>
      <w:r>
        <w:t xml:space="preserve">. Both this and the </w:t>
      </w:r>
      <w:proofErr w:type="spellStart"/>
      <w:r>
        <w:t>overdispersion</w:t>
      </w:r>
      <w:proofErr w:type="spellEnd"/>
      <w:r>
        <w:t xml:space="preserve"> hypotheses are altern</w:t>
      </w:r>
      <w:r>
        <w:t xml:space="preserve">atives to the null hypothesis that species arrival into communities is independent of phylogenetic relatedness among species. Since the null hypothesis is phylogenetically neutral, we refer to it as the </w:t>
      </w:r>
      <w:r>
        <w:rPr>
          <w:b/>
          <w:bCs/>
        </w:rPr>
        <w:t>neutral hypothesis</w:t>
      </w:r>
      <w:r>
        <w:rPr>
          <w:b/>
          <w:bCs/>
          <w:i/>
          <w:iCs/>
        </w:rPr>
        <w:t>.</w:t>
      </w:r>
    </w:p>
    <w:p w14:paraId="13A3343B" w14:textId="77777777" w:rsidR="00571014" w:rsidRDefault="00B02227">
      <w:pPr>
        <w:pStyle w:val="JLDbody"/>
      </w:pPr>
      <w:r>
        <w:tab/>
        <w:t>Here, we use the phylogenetic re</w:t>
      </w:r>
      <w:r>
        <w:t>lationships among species within a time-series to understand the community’s change over time in a new way. Instead of analyzing broad patterns of community change via beta-diversity statistics (</w:t>
      </w:r>
      <w:proofErr w:type="spellStart"/>
      <w:r>
        <w:t>UniFrac</w:t>
      </w:r>
      <w:proofErr w:type="spellEnd"/>
      <w:r>
        <w:t xml:space="preserve"> (</w:t>
      </w:r>
      <w:proofErr w:type="spellStart"/>
      <w:r>
        <w:t>Lozupone</w:t>
      </w:r>
      <w:proofErr w:type="spellEnd"/>
      <w:r>
        <w:t xml:space="preserve"> and Knight, 2005)⁠) or analyzing patterns o</w:t>
      </w:r>
      <w:r>
        <w:t>f select clades within the community (</w:t>
      </w:r>
      <w:proofErr w:type="spellStart"/>
      <w:r>
        <w:t>PhyloFactor</w:t>
      </w:r>
      <w:proofErr w:type="spellEnd"/>
      <w:r>
        <w:t xml:space="preserve"> (</w:t>
      </w:r>
      <w:proofErr w:type="spellStart"/>
      <w:r>
        <w:t>Washburne</w:t>
      </w:r>
      <w:proofErr w:type="spellEnd"/>
      <w:r>
        <w:t xml:space="preserve"> </w:t>
      </w:r>
      <w:r>
        <w:rPr>
          <w:i/>
        </w:rPr>
        <w:t>et al.</w:t>
      </w:r>
      <w:r>
        <w:t>, 2017)⁠, Edge PCA (</w:t>
      </w:r>
      <w:proofErr w:type="spellStart"/>
      <w:r>
        <w:t>Matsen</w:t>
      </w:r>
      <w:proofErr w:type="spellEnd"/>
      <w:r>
        <w:t xml:space="preserve"> IV </w:t>
      </w:r>
      <w:r>
        <w:rPr>
          <w:i/>
        </w:rPr>
        <w:t>et al.</w:t>
      </w:r>
      <w:r>
        <w:t>, 2013)⁠), we model the probability of each new species’ first arrival into the community as a monotonic function of its phylogenetic distance to members</w:t>
      </w:r>
      <w:r>
        <w:t xml:space="preserve"> of the community that have already arrived.</w:t>
      </w:r>
    </w:p>
    <w:p w14:paraId="771783F6" w14:textId="77777777" w:rsidR="00571014" w:rsidRDefault="00B02227">
      <w:pPr>
        <w:pStyle w:val="JLDbody"/>
      </w:pPr>
      <w:r>
        <w:tab/>
        <w:t xml:space="preserve">The model we present here can be used to estimate the degree to which newly arriving species are phylogenetically over- or </w:t>
      </w:r>
      <w:proofErr w:type="spellStart"/>
      <w:r>
        <w:t>underdispersed</w:t>
      </w:r>
      <w:proofErr w:type="spellEnd"/>
      <w:r>
        <w:t xml:space="preserve"> during a time-series microbiome dataset. Said another way, we estimate t</w:t>
      </w:r>
      <w:r>
        <w:t xml:space="preserve">he extent to which these arrival events are “nepotistic”, meaning species are more likely to arrive when a close relative is already present (phylogenetic </w:t>
      </w:r>
      <w:proofErr w:type="spellStart"/>
      <w:r>
        <w:t>underdispersion</w:t>
      </w:r>
      <w:proofErr w:type="spellEnd"/>
      <w:r>
        <w:t>). We fit our model (described in our methods section, below) to several time-series h</w:t>
      </w:r>
      <w:r>
        <w:t>uman microbiome data sets (</w:t>
      </w:r>
      <w:proofErr w:type="spellStart"/>
      <w:r>
        <w:t>Caporaso</w:t>
      </w:r>
      <w:proofErr w:type="spellEnd"/>
      <w:r>
        <w:t xml:space="preserve"> </w:t>
      </w:r>
      <w:r>
        <w:rPr>
          <w:i/>
        </w:rPr>
        <w:t>et al.</w:t>
      </w:r>
      <w:r>
        <w:t xml:space="preserve">, 2011; Koenig </w:t>
      </w:r>
      <w:r>
        <w:rPr>
          <w:i/>
        </w:rPr>
        <w:t>et al.</w:t>
      </w:r>
      <w:r>
        <w:t xml:space="preserve">, 2011; </w:t>
      </w:r>
      <w:proofErr w:type="spellStart"/>
      <w:r>
        <w:t>Guittar</w:t>
      </w:r>
      <w:proofErr w:type="spellEnd"/>
      <w:r>
        <w:t xml:space="preserve"> </w:t>
      </w:r>
      <w:r>
        <w:rPr>
          <w:i/>
        </w:rPr>
        <w:t>et al.</w:t>
      </w:r>
      <w:r>
        <w:t xml:space="preserve">, 2019)⁠, to compare patterns of microbial community assembly between subjects, sample sites, or time periods. We found that in general, the human microbiome follows the </w:t>
      </w:r>
      <w:proofErr w:type="spellStart"/>
      <w:r>
        <w:t>u</w:t>
      </w:r>
      <w:r>
        <w:t>nderdispersion</w:t>
      </w:r>
      <w:proofErr w:type="spellEnd"/>
      <w:r>
        <w:t xml:space="preserve"> hypothesis – microbes with low phylogenetic distance to the existing community had a higher probability of recruitment than microbes with a high phylogenetic distance to the </w:t>
      </w:r>
      <w:r>
        <w:lastRenderedPageBreak/>
        <w:t>existing community. There were exceptions where this pattern was no</w:t>
      </w:r>
      <w:r>
        <w:t xml:space="preserve">t significantly different than the neutral model, but none of the longitudinal data sets we analyzed showed statistically significant </w:t>
      </w:r>
      <w:proofErr w:type="spellStart"/>
      <w:r>
        <w:t>overdispersion</w:t>
      </w:r>
      <w:proofErr w:type="spellEnd"/>
      <w:r>
        <w:t xml:space="preserve">. Furthermore, the predominance of non-neutral assembly in the microbial communities analyzed here suggests </w:t>
      </w:r>
      <w:r>
        <w:t>that phylogeny carries relevant and potentially predictive information for microbial community assembly, with implications for microbiome perturbation and rehabilitation.</w:t>
      </w:r>
    </w:p>
    <w:p w14:paraId="5C2E6DF9" w14:textId="77777777" w:rsidR="00571014" w:rsidRDefault="00571014">
      <w:pPr>
        <w:pStyle w:val="JLDbody"/>
      </w:pPr>
    </w:p>
    <w:p w14:paraId="7C3DE22A" w14:textId="77777777" w:rsidR="00571014" w:rsidRDefault="00B02227">
      <w:pPr>
        <w:pStyle w:val="JLDheading"/>
      </w:pPr>
      <w:r>
        <w:t>Materials and Methods</w:t>
      </w:r>
    </w:p>
    <w:p w14:paraId="6D1A56FF" w14:textId="77777777" w:rsidR="00571014" w:rsidRDefault="00B02227">
      <w:pPr>
        <w:pStyle w:val="JLDsubheading"/>
      </w:pPr>
      <w:r>
        <w:t>Overview</w:t>
      </w:r>
    </w:p>
    <w:p w14:paraId="26886AA7" w14:textId="77777777" w:rsidR="00571014" w:rsidRDefault="00B02227">
      <w:pPr>
        <w:pStyle w:val="JLDbody"/>
      </w:pPr>
      <w:r>
        <w:tab/>
      </w:r>
    </w:p>
    <w:p w14:paraId="5A703F70" w14:textId="77777777" w:rsidR="00571014" w:rsidRDefault="00B02227">
      <w:pPr>
        <w:pStyle w:val="JLDbody"/>
      </w:pPr>
      <w:r>
        <w:t>Here, we describe a statistical model of phylogenet</w:t>
      </w:r>
      <w:r>
        <w:t xml:space="preserve">ic microbial community assembly, and how we apply that model to time-series microbiome data. Our goal is to estimate the degree to which species arriving into a community for the first time are phylogenetically over- or </w:t>
      </w:r>
      <w:proofErr w:type="spellStart"/>
      <w:r>
        <w:t>underdispersed</w:t>
      </w:r>
      <w:proofErr w:type="spellEnd"/>
      <w:r>
        <w:t>, competitively testin</w:t>
      </w:r>
      <w:r>
        <w:t xml:space="preserve">g the </w:t>
      </w:r>
      <w:proofErr w:type="spellStart"/>
      <w:r>
        <w:t>overdispersion</w:t>
      </w:r>
      <w:proofErr w:type="spellEnd"/>
      <w:r>
        <w:t xml:space="preserve"> or </w:t>
      </w:r>
      <w:proofErr w:type="spellStart"/>
      <w:r>
        <w:t>underdispersion</w:t>
      </w:r>
      <w:proofErr w:type="spellEnd"/>
      <w:r>
        <w:t xml:space="preserve"> hypotheses against the neutral hypothesis. Said another way, we want to estimate the extent to which recruitment of species into the community is related to arriving species’ phylogenetic similarity to (or distance f</w:t>
      </w:r>
      <w:r>
        <w:t xml:space="preserve">rom) species that already arrived. Our </w:t>
      </w:r>
      <w:r>
        <w:rPr>
          <w:b/>
          <w:bCs/>
        </w:rPr>
        <w:t>Statistical Model</w:t>
      </w:r>
      <w:r>
        <w:t xml:space="preserve"> describes the probabilities of those species arriving into a community over time. We use our model with empirical data via </w:t>
      </w:r>
      <w:r>
        <w:rPr>
          <w:b/>
          <w:bCs/>
        </w:rPr>
        <w:t>Simulations</w:t>
      </w:r>
      <w:r>
        <w:t>, where we re-sample the empirically observed species using our m</w:t>
      </w:r>
      <w:r>
        <w:t>odel with known parameter values, to produce surrogate data sets. Specifically, we fix and record the model’s dispersion parameter (</w:t>
      </w:r>
      <w:r>
        <w:rPr>
          <w:i/>
          <w:iCs/>
        </w:rPr>
        <w:t>D</w:t>
      </w:r>
      <w:r>
        <w:t>), which determines the extent to which species with a close relative are preferentially added to the surrogate community (</w:t>
      </w:r>
      <w:r>
        <w:t xml:space="preserve">or, conversely, if species without a close relative are preferred). Our </w:t>
      </w:r>
      <w:r>
        <w:rPr>
          <w:b/>
          <w:bCs/>
        </w:rPr>
        <w:t>Parameter Estimation</w:t>
      </w:r>
      <w:r>
        <w:rPr>
          <w:i/>
          <w:iCs/>
        </w:rPr>
        <w:t xml:space="preserve"> </w:t>
      </w:r>
      <w:r>
        <w:t xml:space="preserve">compares the empirical pattern of species arrival to that of the surrogate data sets (which have known </w:t>
      </w:r>
      <w:r>
        <w:rPr>
          <w:i/>
          <w:iCs/>
        </w:rPr>
        <w:t>D</w:t>
      </w:r>
      <w:r>
        <w:t xml:space="preserve"> values), in order to determine which value of </w:t>
      </w:r>
      <w:r>
        <w:rPr>
          <w:i/>
          <w:iCs/>
        </w:rPr>
        <w:t>D</w:t>
      </w:r>
      <w:r>
        <w:t xml:space="preserve"> best descr</w:t>
      </w:r>
      <w:r>
        <w:t xml:space="preserve">ibes the empirical data. </w:t>
      </w:r>
      <w:r>
        <w:rPr>
          <w:b/>
          <w:bCs/>
        </w:rPr>
        <w:t>Hypothesis Testing</w:t>
      </w:r>
      <w:r>
        <w:t xml:space="preserve"> is done by comparing empirical data to repeated simulations under the neutral model, which is </w:t>
      </w:r>
      <w:r>
        <w:rPr>
          <w:i/>
          <w:iCs/>
        </w:rPr>
        <w:t xml:space="preserve">D = </w:t>
      </w:r>
      <w:r>
        <w:t xml:space="preserve">0. We describe the bioinformatic and technical details of this process in our </w:t>
      </w:r>
      <w:r>
        <w:rPr>
          <w:b/>
          <w:bCs/>
        </w:rPr>
        <w:t>Analysis</w:t>
      </w:r>
      <w:r>
        <w:t xml:space="preserve"> section, and make our code </w:t>
      </w:r>
      <w:r>
        <w:t xml:space="preserve">available to others in the </w:t>
      </w:r>
      <w:r>
        <w:rPr>
          <w:b/>
          <w:bCs/>
        </w:rPr>
        <w:t xml:space="preserve">Code and Data </w:t>
      </w:r>
      <w:r>
        <w:t>section.</w:t>
      </w:r>
    </w:p>
    <w:p w14:paraId="1F3EA36D" w14:textId="77777777" w:rsidR="00571014" w:rsidRDefault="00571014">
      <w:pPr>
        <w:pStyle w:val="JLDbody"/>
      </w:pPr>
    </w:p>
    <w:p w14:paraId="41104A1D" w14:textId="77777777" w:rsidR="00571014" w:rsidRDefault="00B02227">
      <w:pPr>
        <w:pStyle w:val="JLDsubheading"/>
      </w:pPr>
      <w:r>
        <w:t>Statistical Model</w:t>
      </w:r>
    </w:p>
    <w:p w14:paraId="28F8193F" w14:textId="77777777" w:rsidR="00571014" w:rsidRDefault="00B02227">
      <w:pPr>
        <w:pStyle w:val="JLDbody"/>
      </w:pPr>
      <w:r>
        <w:tab/>
        <w:t>At any point in time, a community is composed of many species, and other species are not present but are available to be added. Species not yet added (“species pool”) represent organisms</w:t>
      </w:r>
      <w:r>
        <w:t xml:space="preserve"> present within the metacommunity </w:t>
      </w:r>
      <w:r>
        <w:lastRenderedPageBreak/>
        <w:t>but not the local community. Our model parameterizes the probability of species arriving in a local community for the first time, based on their phylogenetic distances from species that have already arrived.</w:t>
      </w:r>
    </w:p>
    <w:p w14:paraId="50ED5024" w14:textId="77777777" w:rsidR="00571014" w:rsidRDefault="00B02227">
      <w:pPr>
        <w:pStyle w:val="JLDbody"/>
      </w:pPr>
      <w:r>
        <w:tab/>
        <w:t xml:space="preserve">In a </w:t>
      </w:r>
      <w:r>
        <w:t xml:space="preserve">species-neutral model of community assembly, each species </w:t>
      </w:r>
      <w:proofErr w:type="spellStart"/>
      <w:r>
        <w:rPr>
          <w:i/>
          <w:iCs/>
        </w:rPr>
        <w:t>i</w:t>
      </w:r>
      <w:proofErr w:type="spellEnd"/>
      <w:r>
        <w:t xml:space="preserve"> in the species pool has the same probability of arrival at time </w:t>
      </w:r>
      <w:r>
        <w:rPr>
          <w:i/>
          <w:iCs/>
        </w:rPr>
        <w:t>t</w:t>
      </w:r>
      <w:r>
        <w:t xml:space="preserve">, irrespective of how different it is from species that are already present at time </w:t>
      </w:r>
      <w:r>
        <w:rPr>
          <w:i/>
          <w:iCs/>
        </w:rPr>
        <w:t>t</w:t>
      </w:r>
      <w:r>
        <w:t>. Thus, the neutral model for first-time arriv</w:t>
      </w:r>
      <w:r>
        <w:t xml:space="preserve">als is a random draw without replacement of species from the species pool. We extend the species-neutral model by modeling the probability </w:t>
      </w:r>
      <w:bookmarkStart w:id="23" w:name="__DdeLink__1568_1186360433"/>
      <w:proofErr w:type="spellStart"/>
      <w:r>
        <w:rPr>
          <w:i/>
          <w:iCs/>
        </w:rPr>
        <w:t>p</w:t>
      </w:r>
      <w:r>
        <w:rPr>
          <w:i/>
          <w:iCs/>
          <w:vertAlign w:val="subscript"/>
        </w:rPr>
        <w:t>i,t</w:t>
      </w:r>
      <w:bookmarkEnd w:id="23"/>
      <w:proofErr w:type="spellEnd"/>
      <w:r>
        <w:t xml:space="preserve"> of species </w:t>
      </w:r>
      <w:proofErr w:type="spellStart"/>
      <w:r>
        <w:rPr>
          <w:i/>
          <w:iCs/>
        </w:rPr>
        <w:t>i</w:t>
      </w:r>
      <w:proofErr w:type="spellEnd"/>
      <w:r>
        <w:t xml:space="preserve"> being observed for the first time at time </w:t>
      </w:r>
      <w:r>
        <w:rPr>
          <w:i/>
          <w:iCs/>
        </w:rPr>
        <w:t>t</w:t>
      </w:r>
      <w:r>
        <w:t xml:space="preserve"> as,</w:t>
      </w:r>
    </w:p>
    <w:p w14:paraId="3B284F24" w14:textId="77777777" w:rsidR="00571014" w:rsidRDefault="00571014">
      <w:pPr>
        <w:pStyle w:val="JLDbody"/>
      </w:pPr>
    </w:p>
    <w:p w14:paraId="1470FEA8" w14:textId="77777777" w:rsidR="00571014" w:rsidRDefault="00B02227">
      <w:pPr>
        <w:pStyle w:val="JLDsubheading"/>
      </w:pPr>
      <w:r>
        <w:t>Equation 1</w:t>
      </w:r>
    </w:p>
    <w:p w14:paraId="4DE6400F" w14:textId="77777777" w:rsidR="00571014" w:rsidRDefault="00B02227">
      <w:pPr>
        <w:pStyle w:val="JLDsubheading"/>
      </w:pPr>
      <m:oMathPara>
        <m:oMathParaPr>
          <m:jc m:val="left"/>
        </m:oMathParaPr>
        <m:oMath>
          <m:sSub>
            <m:sSubPr>
              <m:ctrlPr>
                <w:rPr>
                  <w:rFonts w:ascii="Cambria Math" w:hAnsi="Cambria Math"/>
                </w:rPr>
              </m:ctrlPr>
            </m:sSubPr>
            <m:e>
              <m:r>
                <w:rPr>
                  <w:rFonts w:ascii="Cambria Math" w:hAnsi="Cambria Math"/>
                </w:rPr>
                <m:t>p</m:t>
              </m:r>
            </m:e>
            <m:sub>
              <m:r>
                <m:rPr>
                  <m:nor/>
                </m:rPr>
                <m:t>i</m:t>
              </m:r>
              <m:r>
                <w:rPr>
                  <w:rFonts w:ascii="Cambria Math" w:hAnsi="Cambria Math"/>
                </w:rPr>
                <m:t>,</m:t>
              </m:r>
              <m:r>
                <m:rPr>
                  <m:nor/>
                </m:rPr>
                <m:t>t</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m:rPr>
                      <m:nor/>
                    </m:rPr>
                    <m:t>d</m:t>
                  </m:r>
                </m:e>
                <m:sub>
                  <w:proofErr w:type="spellStart"/>
                  <m:r>
                    <m:rPr>
                      <m:nor/>
                    </m:rPr>
                    <m:t>i</m:t>
                  </m:r>
                  <w:proofErr w:type="spellEnd"/>
                  <m:r>
                    <w:rPr>
                      <w:rFonts w:ascii="Cambria Math" w:hAnsi="Cambria Math"/>
                    </w:rPr>
                    <m:t>,</m:t>
                  </m:r>
                  <m:r>
                    <m:rPr>
                      <m:nor/>
                    </m:rPr>
                    <m:t>t</m:t>
                  </m:r>
                </m:sub>
                <m:sup>
                  <m:r>
                    <m:rPr>
                      <m:nor/>
                    </m:rPr>
                    <m:t>D</m:t>
                  </m:r>
                </m:sup>
              </m:sSubSup>
            </m:num>
            <m:den>
              <m:nary>
                <m:naryPr>
                  <m:chr m:val="∑"/>
                  <m:limLoc m:val="undOvr"/>
                  <m:supHide m:val="1"/>
                  <m:ctrlPr>
                    <w:rPr>
                      <w:rFonts w:ascii="Cambria Math" w:hAnsi="Cambria Math"/>
                    </w:rPr>
                  </m:ctrlPr>
                </m:naryPr>
                <m:sub>
                  <m:acc>
                    <m:accPr>
                      <m:ctrlPr>
                        <w:rPr>
                          <w:rFonts w:ascii="Cambria Math" w:hAnsi="Cambria Math"/>
                        </w:rPr>
                      </m:ctrlPr>
                    </m:accPr>
                    <m:e>
                      <w:proofErr w:type="spellStart"/>
                      <m:r>
                        <m:rPr>
                          <m:nor/>
                        </m:rPr>
                        <m:t>i</m:t>
                      </m:r>
                      <w:proofErr w:type="spellEnd"/>
                    </m:e>
                  </m:acc>
                </m:sub>
                <m:sup/>
                <m:e/>
              </m:nary>
              <m:sSubSup>
                <m:sSubSupPr>
                  <m:ctrlPr>
                    <w:rPr>
                      <w:rFonts w:ascii="Cambria Math" w:hAnsi="Cambria Math"/>
                    </w:rPr>
                  </m:ctrlPr>
                </m:sSubSupPr>
                <m:e>
                  <m:r>
                    <m:rPr>
                      <m:nor/>
                    </m:rPr>
                    <m:t>d</m:t>
                  </m:r>
                </m:e>
                <m:sub>
                  <m:acc>
                    <m:accPr>
                      <m:ctrlPr>
                        <w:rPr>
                          <w:rFonts w:ascii="Cambria Math" w:hAnsi="Cambria Math"/>
                        </w:rPr>
                      </m:ctrlPr>
                    </m:accPr>
                    <m:e>
                      <w:proofErr w:type="spellStart"/>
                      <m:r>
                        <m:rPr>
                          <m:nor/>
                        </m:rPr>
                        <m:t>i</m:t>
                      </m:r>
                      <w:proofErr w:type="spellEnd"/>
                    </m:e>
                  </m:acc>
                  <m:r>
                    <w:rPr>
                      <w:rFonts w:ascii="Cambria Math" w:hAnsi="Cambria Math"/>
                    </w:rPr>
                    <m:t>,</m:t>
                  </m:r>
                  <m:r>
                    <m:rPr>
                      <m:nor/>
                    </m:rPr>
                    <m:t>t</m:t>
                  </m:r>
                </m:sub>
                <m:sup>
                  <m:r>
                    <m:rPr>
                      <m:nor/>
                    </m:rPr>
                    <m:t>D</m:t>
                  </m:r>
                </m:sup>
              </m:sSubSup>
            </m:den>
          </m:f>
        </m:oMath>
      </m:oMathPara>
    </w:p>
    <w:p w14:paraId="15344ECD" w14:textId="77777777" w:rsidR="00571014" w:rsidRDefault="00B02227">
      <w:pPr>
        <w:pStyle w:val="JLDbody"/>
      </w:pPr>
      <w:r>
        <w:t xml:space="preserve">where </w:t>
      </w:r>
      <w:proofErr w:type="spellStart"/>
      <w:r>
        <w:rPr>
          <w:i/>
          <w:iCs/>
        </w:rPr>
        <w:t>d</w:t>
      </w:r>
      <w:r>
        <w:rPr>
          <w:i/>
          <w:iCs/>
          <w:vertAlign w:val="subscript"/>
        </w:rPr>
        <w:t>i,t</w:t>
      </w:r>
      <w:proofErr w:type="spellEnd"/>
      <w:r>
        <w:rPr>
          <w:i/>
          <w:iCs/>
        </w:rPr>
        <w:t xml:space="preserve"> </w:t>
      </w:r>
      <w:r>
        <w:t>is the phylogenetic distanc</w:t>
      </w:r>
      <w:r>
        <w:t xml:space="preserve">e from species </w:t>
      </w:r>
      <w:proofErr w:type="spellStart"/>
      <w:r>
        <w:rPr>
          <w:i/>
          <w:iCs/>
        </w:rPr>
        <w:t>i</w:t>
      </w:r>
      <w:proofErr w:type="spellEnd"/>
      <w:r>
        <w:t xml:space="preserve"> to its closest relative that has already been observed prior to time point </w:t>
      </w:r>
      <w:r>
        <w:rPr>
          <w:i/>
          <w:iCs/>
        </w:rPr>
        <w:t>t</w:t>
      </w:r>
      <w:r>
        <w:t xml:space="preserve">, and </w:t>
      </w:r>
      <w:r>
        <w:rPr>
          <w:i/>
          <w:iCs/>
        </w:rPr>
        <w:t>D</w:t>
      </w:r>
      <w:r>
        <w:t xml:space="preserve"> is a dispersion parameter.</w:t>
      </w:r>
    </w:p>
    <w:p w14:paraId="12BFCFAA" w14:textId="77777777" w:rsidR="00571014" w:rsidRDefault="00B02227">
      <w:pPr>
        <w:pStyle w:val="JLDbody"/>
      </w:pPr>
      <w:r>
        <w:tab/>
        <w:t xml:space="preserve">When </w:t>
      </w:r>
      <w:r>
        <w:rPr>
          <w:i/>
          <w:iCs/>
        </w:rPr>
        <w:t>D</w:t>
      </w:r>
      <w:r>
        <w:t xml:space="preserve"> = 0, our model functions as a neutral model; all species have the same probability of arriving in the community for the </w:t>
      </w:r>
      <w:r>
        <w:t xml:space="preserve">first time, since </w:t>
      </w:r>
      <w:proofErr w:type="spellStart"/>
      <w:r>
        <w:rPr>
          <w:i/>
          <w:iCs/>
        </w:rPr>
        <w:t>p</w:t>
      </w:r>
      <w:r>
        <w:rPr>
          <w:i/>
          <w:iCs/>
          <w:vertAlign w:val="subscript"/>
        </w:rPr>
        <w:t>i,t</w:t>
      </w:r>
      <w:proofErr w:type="spellEnd"/>
      <w:r>
        <w:t xml:space="preserve"> is the same for every species. When </w:t>
      </w:r>
      <w:r>
        <w:rPr>
          <w:i/>
          <w:iCs/>
        </w:rPr>
        <w:t>D</w:t>
      </w:r>
      <w:r>
        <w:t xml:space="preserve"> &lt; 0, </w:t>
      </w:r>
      <w:proofErr w:type="spellStart"/>
      <w:r>
        <w:rPr>
          <w:i/>
          <w:iCs/>
        </w:rPr>
        <w:t>p</w:t>
      </w:r>
      <w:r>
        <w:rPr>
          <w:i/>
          <w:iCs/>
          <w:vertAlign w:val="subscript"/>
        </w:rPr>
        <w:t>i,t</w:t>
      </w:r>
      <w:proofErr w:type="spellEnd"/>
      <w:r>
        <w:t xml:space="preserve"> decreases with </w:t>
      </w:r>
      <w:proofErr w:type="spellStart"/>
      <w:r>
        <w:rPr>
          <w:i/>
          <w:iCs/>
        </w:rPr>
        <w:t>d</w:t>
      </w:r>
      <w:r>
        <w:rPr>
          <w:i/>
          <w:iCs/>
          <w:vertAlign w:val="subscript"/>
        </w:rPr>
        <w:t>i,t</w:t>
      </w:r>
      <w:proofErr w:type="spellEnd"/>
      <w:r>
        <w:rPr>
          <w:i/>
          <w:iCs/>
        </w:rPr>
        <w:t xml:space="preserve"> </w:t>
      </w:r>
      <w:r>
        <w:t>meaning that species from the species pool have higher probabilities of arriving when they are more closely related to species that have already been observed in the</w:t>
      </w:r>
      <w:r>
        <w:t xml:space="preserve"> local community (</w:t>
      </w:r>
      <w:proofErr w:type="spellStart"/>
      <w:r>
        <w:t>underdispersion</w:t>
      </w:r>
      <w:proofErr w:type="spellEnd"/>
      <w:r>
        <w:t xml:space="preserve">; phylogenetically constrained). When </w:t>
      </w:r>
      <w:r>
        <w:rPr>
          <w:i/>
          <w:iCs/>
        </w:rPr>
        <w:t>D</w:t>
      </w:r>
      <w:r>
        <w:t xml:space="preserve"> &gt; 0, the opposite is true (</w:t>
      </w:r>
      <w:proofErr w:type="spellStart"/>
      <w:r>
        <w:t>overdispersion</w:t>
      </w:r>
      <w:proofErr w:type="spellEnd"/>
      <w:r>
        <w:t xml:space="preserve">; phylogenetically divergent). Our hypothesis testing and parameter estimation focus on the dispersion parameter, </w:t>
      </w:r>
      <w:r>
        <w:rPr>
          <w:i/>
          <w:iCs/>
        </w:rPr>
        <w:t>D</w:t>
      </w:r>
      <w:r>
        <w:t>.</w:t>
      </w:r>
    </w:p>
    <w:p w14:paraId="638E6148" w14:textId="77777777" w:rsidR="00571014" w:rsidRDefault="00571014">
      <w:pPr>
        <w:pStyle w:val="JLDbody"/>
      </w:pPr>
    </w:p>
    <w:p w14:paraId="6836EDA8" w14:textId="77777777" w:rsidR="00571014" w:rsidRDefault="00B02227">
      <w:pPr>
        <w:pStyle w:val="JLDsubheading"/>
      </w:pPr>
      <w:r>
        <w:t>Simulations</w:t>
      </w:r>
    </w:p>
    <w:p w14:paraId="1E483274" w14:textId="77777777" w:rsidR="00571014" w:rsidRDefault="00B02227">
      <w:pPr>
        <w:pStyle w:val="JLDbody"/>
      </w:pPr>
      <w:r>
        <w:tab/>
        <w:t>Our analysi</w:t>
      </w:r>
      <w:r>
        <w:t xml:space="preserve">s of a data set relies on re-constructing that data set via simulation of our statistical model using known values of </w:t>
      </w:r>
      <w:r>
        <w:rPr>
          <w:i/>
          <w:iCs/>
        </w:rPr>
        <w:t>D</w:t>
      </w:r>
      <w:r>
        <w:t>, allowing for hypothesis testing and parameter estimation. Using the empirical data as a starting point, we simulate many surrogate data</w:t>
      </w:r>
      <w:r>
        <w:t xml:space="preserve"> sets with </w:t>
      </w:r>
      <w:r>
        <w:rPr>
          <w:i/>
          <w:iCs/>
        </w:rPr>
        <w:t>D</w:t>
      </w:r>
      <w:r>
        <w:t xml:space="preserve"> values ranging from </w:t>
      </w:r>
      <w:r>
        <w:rPr>
          <w:i/>
          <w:iCs/>
        </w:rPr>
        <w:t>D</w:t>
      </w:r>
      <w:r>
        <w:t xml:space="preserve"> &lt; 0 (</w:t>
      </w:r>
      <w:proofErr w:type="spellStart"/>
      <w:r>
        <w:t>underdispersed</w:t>
      </w:r>
      <w:proofErr w:type="spellEnd"/>
      <w:r>
        <w:t xml:space="preserve">) to </w:t>
      </w:r>
      <w:r>
        <w:rPr>
          <w:i/>
          <w:iCs/>
        </w:rPr>
        <w:t>D</w:t>
      </w:r>
      <w:r>
        <w:t xml:space="preserve"> = 0 (neutral) to </w:t>
      </w:r>
      <w:r>
        <w:rPr>
          <w:i/>
          <w:iCs/>
        </w:rPr>
        <w:t>D</w:t>
      </w:r>
      <w:r>
        <w:t xml:space="preserve"> &gt; 0 (</w:t>
      </w:r>
      <w:proofErr w:type="spellStart"/>
      <w:r>
        <w:t>overdispersed</w:t>
      </w:r>
      <w:proofErr w:type="spellEnd"/>
      <w:r>
        <w:t xml:space="preserve">). This is done so that the empirical data can later be compared to the surrogate data sets, to estimate the empirical value of </w:t>
      </w:r>
      <w:r>
        <w:rPr>
          <w:i/>
          <w:iCs/>
        </w:rPr>
        <w:t>D.</w:t>
      </w:r>
    </w:p>
    <w:p w14:paraId="52C45F9C" w14:textId="77777777" w:rsidR="00571014" w:rsidRDefault="00B02227">
      <w:pPr>
        <w:pStyle w:val="JLDbody"/>
      </w:pPr>
      <w:r>
        <w:tab/>
        <w:t>We start each surrogate da</w:t>
      </w:r>
      <w:r>
        <w:t xml:space="preserve">ta set with the same species present in the first sample of its corresponding empirical data set. Then, surrogate data sets are constructed forward in time by randomly drawing </w:t>
      </w:r>
      <w:r>
        <w:rPr>
          <w:i/>
          <w:iCs/>
        </w:rPr>
        <w:t>M</w:t>
      </w:r>
      <w:r>
        <w:rPr>
          <w:i/>
          <w:iCs/>
          <w:vertAlign w:val="subscript"/>
        </w:rPr>
        <w:t>t</w:t>
      </w:r>
      <w:r>
        <w:t xml:space="preserve"> new arrivals from the species pool (all species observed in the empirical dat</w:t>
      </w:r>
      <w:r>
        <w:t xml:space="preserve">a set that have not yet been sampled by this process), </w:t>
      </w:r>
      <w:r>
        <w:lastRenderedPageBreak/>
        <w:t xml:space="preserve">where the probabilities of species arriving at any given time are given by Equation 1, and </w:t>
      </w:r>
      <w:r>
        <w:rPr>
          <w:i/>
          <w:iCs/>
        </w:rPr>
        <w:t>M</w:t>
      </w:r>
      <w:r>
        <w:rPr>
          <w:i/>
          <w:iCs/>
          <w:vertAlign w:val="subscript"/>
        </w:rPr>
        <w:t>t</w:t>
      </w:r>
      <w:r>
        <w:t xml:space="preserve"> is the number of new arrivals in the empirical data set from times </w:t>
      </w:r>
      <w:r>
        <w:rPr>
          <w:i/>
          <w:iCs/>
        </w:rPr>
        <w:t>t</w:t>
      </w:r>
      <w:r>
        <w:t xml:space="preserve">-1 to </w:t>
      </w:r>
      <w:r>
        <w:rPr>
          <w:i/>
          <w:iCs/>
        </w:rPr>
        <w:t>t</w:t>
      </w:r>
      <w:r>
        <w:t>. The number of arrivals from th</w:t>
      </w:r>
      <w:r>
        <w:t>e empirical data set is used so that species richness is kept constant between the empirical data set and all surrogate data sets. The species pool is updated to exclude those species drawn at previous time points, and the newly sampled species are recorde</w:t>
      </w:r>
      <w:r>
        <w:t xml:space="preserve">d.  Surrogate data sets are produced for many different </w:t>
      </w:r>
      <w:r>
        <w:rPr>
          <w:i/>
          <w:iCs/>
        </w:rPr>
        <w:t>D</w:t>
      </w:r>
      <w:r>
        <w:t xml:space="preserve"> values, ranging from </w:t>
      </w:r>
      <w:proofErr w:type="spellStart"/>
      <w:r>
        <w:t>underdispersed</w:t>
      </w:r>
      <w:proofErr w:type="spellEnd"/>
      <w:r>
        <w:t xml:space="preserve"> to </w:t>
      </w:r>
      <w:proofErr w:type="spellStart"/>
      <w:r>
        <w:t>overdispersed</w:t>
      </w:r>
      <w:proofErr w:type="spellEnd"/>
      <w:r>
        <w:t xml:space="preserve"> models. In the analyses we present here, we performed 500 simulations (as described above) for each data set analyzed.</w:t>
      </w:r>
    </w:p>
    <w:p w14:paraId="5294CAD9" w14:textId="77777777" w:rsidR="00571014" w:rsidRDefault="00571014">
      <w:pPr>
        <w:pStyle w:val="JLDbody"/>
      </w:pPr>
    </w:p>
    <w:p w14:paraId="3136C53E" w14:textId="77777777" w:rsidR="00571014" w:rsidRDefault="00B02227">
      <w:pPr>
        <w:pStyle w:val="JLDsubheading"/>
      </w:pPr>
      <w:r>
        <w:t>Parameter Estimation</w:t>
      </w:r>
    </w:p>
    <w:p w14:paraId="1D39B045" w14:textId="77777777" w:rsidR="00571014" w:rsidRDefault="00B02227">
      <w:pPr>
        <w:pStyle w:val="JLDbody"/>
      </w:pPr>
      <w:r>
        <w:tab/>
        <w:t>Our</w:t>
      </w:r>
      <w:r>
        <w:t xml:space="preserve"> main goal is to estimate the empirical dispersion parameter </w:t>
      </w:r>
      <w:r>
        <w:rPr>
          <w:i/>
          <w:iCs/>
        </w:rPr>
        <w:t>D</w:t>
      </w:r>
      <w:r>
        <w:t xml:space="preserve"> (Equation 1), which quantifies the degree to which first-time arrivals are phylogenetically </w:t>
      </w:r>
      <w:proofErr w:type="spellStart"/>
      <w:r>
        <w:t>underdispersed</w:t>
      </w:r>
      <w:proofErr w:type="spellEnd"/>
      <w:r>
        <w:t xml:space="preserve"> (</w:t>
      </w:r>
      <w:r>
        <w:rPr>
          <w:i/>
          <w:iCs/>
        </w:rPr>
        <w:t xml:space="preserve">D </w:t>
      </w:r>
      <w:r>
        <w:t>&gt; 0), neutral (</w:t>
      </w:r>
      <w:r>
        <w:rPr>
          <w:i/>
          <w:iCs/>
        </w:rPr>
        <w:t>D</w:t>
      </w:r>
      <w:r>
        <w:t xml:space="preserve"> = 0), or </w:t>
      </w:r>
      <w:proofErr w:type="spellStart"/>
      <w:r>
        <w:t>overdispersed</w:t>
      </w:r>
      <w:proofErr w:type="spellEnd"/>
      <w:r>
        <w:t xml:space="preserve"> (</w:t>
      </w:r>
      <w:r>
        <w:rPr>
          <w:i/>
          <w:iCs/>
        </w:rPr>
        <w:t>D</w:t>
      </w:r>
      <w:r>
        <w:t xml:space="preserve"> &gt; 0). As previously stated, these assemb</w:t>
      </w:r>
      <w:r>
        <w:t>ly modes correspond to our hypotheses (see Introduction section). To this end, we use Faith's phylodiversity (Faith, 1992)⁠ to compare each of the 500 surrogate data sets (described above) to the empirical data set. Phylodiversity is the sum of branch-leng</w:t>
      </w:r>
      <w:r>
        <w:t>ths on a phylogenetic tree for a set of species, so phylodiversity of a set of highly related species is low (</w:t>
      </w:r>
      <w:r>
        <w:rPr>
          <w:i/>
          <w:iCs/>
        </w:rPr>
        <w:t>i.e</w:t>
      </w:r>
      <w:r>
        <w:t>. phylogenetically constrained) because there are no long branch lengths in the tree, but phylodiversity is higher (phylogenetically divergent)</w:t>
      </w:r>
      <w:r>
        <w:t xml:space="preserve"> for a set of more distantly related species (Faith, 1992)⁠. If </w:t>
      </w:r>
      <w:r>
        <w:rPr>
          <w:i/>
          <w:iCs/>
        </w:rPr>
        <w:t>D</w:t>
      </w:r>
      <w:r>
        <w:t xml:space="preserve"> ≠ 0, then species are preferentially added if they have relatively low (</w:t>
      </w:r>
      <w:r>
        <w:rPr>
          <w:i/>
          <w:iCs/>
        </w:rPr>
        <w:t>D</w:t>
      </w:r>
      <w:r>
        <w:t xml:space="preserve"> &lt; 0) or relatively high (</w:t>
      </w:r>
      <w:r>
        <w:rPr>
          <w:i/>
          <w:iCs/>
        </w:rPr>
        <w:t>D</w:t>
      </w:r>
      <w:r>
        <w:t xml:space="preserve"> &gt; 0) phylogenetic distance to the resident community (</w:t>
      </w:r>
      <w:proofErr w:type="spellStart"/>
      <w:r>
        <w:rPr>
          <w:i/>
          <w:iCs/>
        </w:rPr>
        <w:t>d</w:t>
      </w:r>
      <w:r>
        <w:rPr>
          <w:i/>
          <w:iCs/>
          <w:vertAlign w:val="subscript"/>
        </w:rPr>
        <w:t>it</w:t>
      </w:r>
      <w:proofErr w:type="spellEnd"/>
      <w:r>
        <w:t>, Equation 1), yielding accumula</w:t>
      </w:r>
      <w:r>
        <w:t>tions of total phylodiversity that are relatively slow (</w:t>
      </w:r>
      <w:r>
        <w:rPr>
          <w:i/>
          <w:iCs/>
        </w:rPr>
        <w:t>D</w:t>
      </w:r>
      <w:r>
        <w:t xml:space="preserve"> &lt; 0) or relatively fast (</w:t>
      </w:r>
      <w:r>
        <w:rPr>
          <w:i/>
          <w:iCs/>
        </w:rPr>
        <w:t>D</w:t>
      </w:r>
      <w:r>
        <w:t xml:space="preserve"> &gt; 0) compared to the neutral model (Figure 1A). In other words, at any time point </w:t>
      </w:r>
      <w:r>
        <w:rPr>
          <w:i/>
          <w:iCs/>
        </w:rPr>
        <w:t>t</w:t>
      </w:r>
      <w:r>
        <w:t xml:space="preserve">, the phylogenetic diversity of species that have already been observed is </w:t>
      </w:r>
      <w:proofErr w:type="spellStart"/>
      <w:r>
        <w:rPr>
          <w:i/>
          <w:iCs/>
        </w:rPr>
        <w:t>PD</w:t>
      </w:r>
      <w:r>
        <w:rPr>
          <w:i/>
          <w:iCs/>
          <w:vertAlign w:val="subscript"/>
        </w:rPr>
        <w:t>t</w:t>
      </w:r>
      <w:proofErr w:type="spellEnd"/>
      <w:r>
        <w:t xml:space="preserve">, and the </w:t>
      </w:r>
      <w:r>
        <w:t xml:space="preserve">extent to which </w:t>
      </w:r>
      <w:proofErr w:type="spellStart"/>
      <w:r>
        <w:rPr>
          <w:i/>
          <w:iCs/>
        </w:rPr>
        <w:t>PD</w:t>
      </w:r>
      <w:r>
        <w:rPr>
          <w:i/>
          <w:iCs/>
          <w:vertAlign w:val="subscript"/>
        </w:rPr>
        <w:t>t</w:t>
      </w:r>
      <w:proofErr w:type="spellEnd"/>
      <w:r>
        <w:t xml:space="preserve"> accelerates or decelerates over a sampling effort depends on </w:t>
      </w:r>
      <w:r>
        <w:rPr>
          <w:i/>
          <w:iCs/>
        </w:rPr>
        <w:t>D</w:t>
      </w:r>
      <w:r>
        <w:t xml:space="preserve">. Because of this, we can estimate </w:t>
      </w:r>
      <w:r>
        <w:rPr>
          <w:i/>
          <w:iCs/>
        </w:rPr>
        <w:t>D</w:t>
      </w:r>
      <w:r>
        <w:t xml:space="preserve"> by comparing the empirical phylodiversity curve to our surrogate phylodiversity curves, which have known </w:t>
      </w:r>
      <w:r>
        <w:rPr>
          <w:i/>
          <w:iCs/>
        </w:rPr>
        <w:t>D</w:t>
      </w:r>
      <w:r>
        <w:t xml:space="preserve"> values.</w:t>
      </w:r>
    </w:p>
    <w:p w14:paraId="492C0B40" w14:textId="77777777" w:rsidR="00571014" w:rsidRDefault="00B02227">
      <w:pPr>
        <w:pStyle w:val="JLDbody"/>
      </w:pPr>
      <w:r>
        <w:tab/>
        <w:t>For the comparison of</w:t>
      </w:r>
      <w:r>
        <w:t xml:space="preserve"> an empirical phylodiversity accumulation curve to curves for corresponding surrogate data sets, we evaluate the amount of phylodiversity </w:t>
      </w:r>
      <w:proofErr w:type="spellStart"/>
      <w:r>
        <w:rPr>
          <w:i/>
          <w:iCs/>
        </w:rPr>
        <w:t>PD</w:t>
      </w:r>
      <w:r>
        <w:rPr>
          <w:i/>
          <w:iCs/>
          <w:vertAlign w:val="subscript"/>
        </w:rPr>
        <w:t>m</w:t>
      </w:r>
      <w:proofErr w:type="spellEnd"/>
      <w:r>
        <w:t xml:space="preserve"> accumulated at time index </w:t>
      </w:r>
      <w:r>
        <w:rPr>
          <w:i/>
          <w:iCs/>
        </w:rPr>
        <w:t>m</w:t>
      </w:r>
      <w:r>
        <w:t xml:space="preserve">, midpoint between the first and final samples. Time </w:t>
      </w:r>
      <w:r>
        <w:rPr>
          <w:i/>
          <w:iCs/>
        </w:rPr>
        <w:t>m</w:t>
      </w:r>
      <w:r>
        <w:t xml:space="preserve"> is used because this leaves many</w:t>
      </w:r>
      <w:r>
        <w:t xml:space="preserve"> species yet to be observed in the species pool, so that there can be variability in surrogate data sets. </w:t>
      </w:r>
      <w:commentRangeStart w:id="24"/>
      <w:r>
        <w:t xml:space="preserve">Multiple time indices are not used to compare surrogate and empirical data sets because value </w:t>
      </w:r>
      <w:proofErr w:type="spellStart"/>
      <w:r>
        <w:rPr>
          <w:i/>
          <w:iCs/>
        </w:rPr>
        <w:t>PD</w:t>
      </w:r>
      <w:r>
        <w:rPr>
          <w:i/>
          <w:iCs/>
          <w:vertAlign w:val="subscript"/>
        </w:rPr>
        <w:t>t</w:t>
      </w:r>
      <w:proofErr w:type="spellEnd"/>
      <w:r>
        <w:rPr>
          <w:i/>
          <w:iCs/>
          <w:vertAlign w:val="subscript"/>
        </w:rPr>
        <w:t>=t̂</w:t>
      </w:r>
      <w:r>
        <w:t xml:space="preserve"> is a function of all values </w:t>
      </w:r>
      <w:proofErr w:type="spellStart"/>
      <w:r>
        <w:rPr>
          <w:i/>
          <w:iCs/>
        </w:rPr>
        <w:t>PD</w:t>
      </w:r>
      <w:r>
        <w:rPr>
          <w:i/>
          <w:iCs/>
          <w:vertAlign w:val="subscript"/>
        </w:rPr>
        <w:t>t</w:t>
      </w:r>
      <w:proofErr w:type="spellEnd"/>
      <w:r>
        <w:rPr>
          <w:i/>
          <w:iCs/>
          <w:vertAlign w:val="subscript"/>
        </w:rPr>
        <w:t>&lt;t̂</w:t>
      </w:r>
      <w:r>
        <w:t xml:space="preserve">. </w:t>
      </w:r>
      <w:proofErr w:type="spellStart"/>
      <w:r>
        <w:rPr>
          <w:i/>
          <w:iCs/>
        </w:rPr>
        <w:t>PD</w:t>
      </w:r>
      <w:r>
        <w:rPr>
          <w:i/>
          <w:iCs/>
          <w:vertAlign w:val="subscript"/>
        </w:rPr>
        <w:t>m</w:t>
      </w:r>
      <w:proofErr w:type="spellEnd"/>
      <w:r>
        <w:t xml:space="preserve"> values ar</w:t>
      </w:r>
      <w:r>
        <w:t xml:space="preserve">e calculated for all surrogate data sets, and a </w:t>
      </w:r>
      <w:proofErr w:type="spellStart"/>
      <w:r>
        <w:rPr>
          <w:i/>
          <w:iCs/>
        </w:rPr>
        <w:t>PD</w:t>
      </w:r>
      <w:r>
        <w:rPr>
          <w:i/>
          <w:iCs/>
          <w:vertAlign w:val="subscript"/>
        </w:rPr>
        <w:t>m</w:t>
      </w:r>
      <w:proofErr w:type="spellEnd"/>
      <w:r>
        <w:t xml:space="preserve"> value is calculated for the empirical data set. The differences between the empirical </w:t>
      </w:r>
      <w:proofErr w:type="spellStart"/>
      <w:r>
        <w:rPr>
          <w:i/>
          <w:iCs/>
        </w:rPr>
        <w:t>PD</w:t>
      </w:r>
      <w:r>
        <w:rPr>
          <w:i/>
          <w:iCs/>
          <w:vertAlign w:val="subscript"/>
        </w:rPr>
        <w:t>m</w:t>
      </w:r>
      <w:proofErr w:type="spellEnd"/>
      <w:r>
        <w:t xml:space="preserve"> and each </w:t>
      </w:r>
      <w:proofErr w:type="spellStart"/>
      <w:r>
        <w:rPr>
          <w:i/>
          <w:iCs/>
        </w:rPr>
        <w:t>PD</w:t>
      </w:r>
      <w:r>
        <w:rPr>
          <w:i/>
          <w:iCs/>
          <w:vertAlign w:val="subscript"/>
        </w:rPr>
        <w:t>m</w:t>
      </w:r>
      <w:proofErr w:type="spellEnd"/>
      <w:r>
        <w:t xml:space="preserve"> simulated with </w:t>
      </w:r>
      <w:r>
        <w:rPr>
          <w:i/>
          <w:iCs/>
        </w:rPr>
        <w:t>D=</w:t>
      </w:r>
      <w:proofErr w:type="spellStart"/>
      <w:r>
        <w:rPr>
          <w:i/>
          <w:iCs/>
        </w:rPr>
        <w:t>Dhat</w:t>
      </w:r>
      <w:proofErr w:type="spellEnd"/>
      <w:r>
        <w:rPr>
          <w:i/>
          <w:iCs/>
        </w:rPr>
        <w:t xml:space="preserve"> </w:t>
      </w:r>
      <w:r>
        <w:t>is given by the vector</w:t>
      </w:r>
      <w:r>
        <w:rPr>
          <w:i/>
          <w:iCs/>
        </w:rPr>
        <w:t xml:space="preserve"> </w:t>
      </w:r>
      <w:proofErr w:type="spellStart"/>
      <w:r>
        <w:rPr>
          <w:i/>
          <w:iCs/>
        </w:rPr>
        <w:t>ΔPD</w:t>
      </w:r>
      <w:r>
        <w:rPr>
          <w:i/>
          <w:iCs/>
          <w:vertAlign w:val="subscript"/>
        </w:rPr>
        <w:t>Dhat</w:t>
      </w:r>
      <w:proofErr w:type="spellEnd"/>
      <w:r>
        <w:rPr>
          <w:i/>
          <w:iCs/>
        </w:rPr>
        <w:t xml:space="preserve">, </w:t>
      </w:r>
      <w:r>
        <w:t>which is the error between surrogate and empiri</w:t>
      </w:r>
      <w:r>
        <w:t>cal data.</w:t>
      </w:r>
      <w:commentRangeEnd w:id="24"/>
      <w:r w:rsidR="001730C5">
        <w:rPr>
          <w:rStyle w:val="CommentReference"/>
          <w:rFonts w:ascii="Liberation Serif" w:eastAsia="Tahoma" w:hAnsi="Liberation Serif" w:cs="Mangal"/>
        </w:rPr>
        <w:commentReference w:id="24"/>
      </w:r>
      <w:r>
        <w:t xml:space="preserve"> We then </w:t>
      </w:r>
      <w:r>
        <w:lastRenderedPageBreak/>
        <w:t xml:space="preserve">estimate the empirical value of </w:t>
      </w:r>
      <w:r>
        <w:rPr>
          <w:i/>
          <w:iCs/>
        </w:rPr>
        <w:t xml:space="preserve">D </w:t>
      </w:r>
      <w:r>
        <w:t xml:space="preserve">by minimizing </w:t>
      </w:r>
      <w:proofErr w:type="spellStart"/>
      <w:r>
        <w:rPr>
          <w:i/>
          <w:iCs/>
        </w:rPr>
        <w:t>ΔPD</w:t>
      </w:r>
      <w:r>
        <w:rPr>
          <w:i/>
          <w:iCs/>
          <w:vertAlign w:val="subscript"/>
        </w:rPr>
        <w:t>Dhat</w:t>
      </w:r>
      <w:proofErr w:type="spellEnd"/>
      <w:r>
        <w:t xml:space="preserve"> (Figure 1B). This minimization is performed using a logistic error model,</w:t>
      </w:r>
    </w:p>
    <w:p w14:paraId="39B87B54" w14:textId="77777777" w:rsidR="00571014" w:rsidRDefault="00B02227">
      <w:pPr>
        <w:pStyle w:val="JLDsubheading"/>
      </w:pPr>
      <w:r>
        <w:t>Equation 2</w:t>
      </w:r>
    </w:p>
    <w:p w14:paraId="756020A0" w14:textId="77777777" w:rsidR="00571014" w:rsidRDefault="00B02227">
      <w:pPr>
        <w:pStyle w:val="JLDsubheading"/>
      </w:pPr>
      <m:oMathPara>
        <m:oMathParaPr>
          <m:jc m:val="left"/>
        </m:oMathParaPr>
        <m:oMath>
          <m:sSub>
            <m:sSubPr>
              <m:ctrlPr>
                <w:rPr>
                  <w:rFonts w:ascii="Cambria Math" w:hAnsi="Cambria Math"/>
                </w:rPr>
              </m:ctrlPr>
            </m:sSubPr>
            <m:e>
              <m:r>
                <w:rPr>
                  <w:rFonts w:ascii="Cambria Math" w:hAnsi="Cambria Math"/>
                </w:rPr>
                <m:t>ΔPD</m:t>
              </m:r>
            </m:e>
            <m:sub>
              <m:acc>
                <m:accPr>
                  <m:ctrlPr>
                    <w:rPr>
                      <w:rFonts w:ascii="Cambria Math" w:hAnsi="Cambria Math"/>
                    </w:rPr>
                  </m:ctrlPr>
                </m:accPr>
                <m:e>
                  <m:r>
                    <w:rPr>
                      <w:rFonts w:ascii="Cambria Math" w:hAnsi="Cambria Math"/>
                    </w:rPr>
                    <m:t>D</m:t>
                  </m:r>
                </m:e>
              </m:acc>
            </m:sub>
          </m:sSub>
          <m:r>
            <w:rPr>
              <w:rFonts w:ascii="Cambria Math" w:hAnsi="Cambria Math"/>
            </w:rPr>
            <m:t>=</m:t>
          </m:r>
          <m:f>
            <m:fPr>
              <m:ctrlPr>
                <w:rPr>
                  <w:rFonts w:ascii="Cambria Math" w:hAnsi="Cambria Math"/>
                </w:rPr>
              </m:ctrlPr>
            </m:fPr>
            <m:num>
              <m:r>
                <w:rPr>
                  <w:rFonts w:ascii="Cambria Math" w:hAnsi="Cambria Math"/>
                </w:rPr>
                <m:t>a</m:t>
              </m:r>
              <m:r>
                <w:rPr>
                  <w:rFonts w:ascii="Cambria Math" w:hAnsi="Cambria Math"/>
                </w:rPr>
                <m:t>-</m:t>
              </m:r>
              <m:r>
                <w:rPr>
                  <w:rFonts w:ascii="Cambria Math" w:hAnsi="Cambria Math"/>
                </w:rPr>
                <m:t>b</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r</m:t>
                  </m:r>
                  <m:r>
                    <w:rPr>
                      <w:rFonts w:ascii="Cambria Math" w:hAnsi="Cambria Math"/>
                    </w:rPr>
                    <m:t>*(</m:t>
                  </m:r>
                  <m:acc>
                    <m:accPr>
                      <m:ctrlPr>
                        <w:rPr>
                          <w:rFonts w:ascii="Cambria Math" w:hAnsi="Cambria Math"/>
                        </w:rPr>
                      </m:ctrlPr>
                    </m:accPr>
                    <m:e>
                      <m:r>
                        <w:rPr>
                          <w:rFonts w:ascii="Cambria Math" w:hAnsi="Cambria Math"/>
                        </w:rPr>
                        <m:t>D</m:t>
                      </m:r>
                    </m:e>
                  </m:acc>
                  <m:r>
                    <w:rPr>
                      <w:rFonts w:ascii="Cambria Math" w:hAnsi="Cambria Math"/>
                    </w:rPr>
                    <m:t>-</m:t>
                  </m:r>
                  <m:r>
                    <w:rPr>
                      <w:rFonts w:ascii="Cambria Math" w:hAnsi="Cambria Math"/>
                    </w:rPr>
                    <m:t>i</m:t>
                  </m:r>
                  <m:r>
                    <w:rPr>
                      <w:rFonts w:ascii="Cambria Math" w:hAnsi="Cambria Math"/>
                    </w:rPr>
                    <m:t>)</m:t>
                  </m:r>
                </m:sup>
              </m:sSup>
            </m:den>
          </m:f>
          <m:r>
            <w:rPr>
              <w:rFonts w:ascii="Cambria Math" w:hAnsi="Cambria Math"/>
            </w:rPr>
            <m:t>+</m:t>
          </m:r>
          <m:r>
            <w:rPr>
              <w:rFonts w:ascii="Cambria Math" w:hAnsi="Cambria Math"/>
            </w:rPr>
            <m:t>b</m:t>
          </m:r>
        </m:oMath>
      </m:oMathPara>
    </w:p>
    <w:p w14:paraId="03D09589" w14:textId="77777777" w:rsidR="00571014" w:rsidRDefault="00B02227">
      <w:pPr>
        <w:pStyle w:val="JLDbody"/>
      </w:pPr>
      <w:r>
        <w:t xml:space="preserve">where a and b are the upper and lower horizontal asymptotes, and </w:t>
      </w:r>
      <w:r>
        <w:rPr>
          <w:i/>
          <w:iCs/>
        </w:rPr>
        <w:t>r</w:t>
      </w:r>
      <w:r>
        <w:t xml:space="preserve"> and </w:t>
      </w:r>
      <w:proofErr w:type="spellStart"/>
      <w:r>
        <w:rPr>
          <w:i/>
          <w:iCs/>
        </w:rPr>
        <w:t>i</w:t>
      </w:r>
      <w:proofErr w:type="spellEnd"/>
      <w:r>
        <w:rPr>
          <w:i/>
          <w:iCs/>
        </w:rPr>
        <w:t xml:space="preserve"> </w:t>
      </w:r>
      <w:r>
        <w:t>are rate and inflection</w:t>
      </w:r>
      <w:r>
        <w:t xml:space="preserve"> parameters for the logistic model.  </w:t>
      </w:r>
      <w:proofErr w:type="spellStart"/>
      <w:r>
        <w:rPr>
          <w:i/>
          <w:iCs/>
        </w:rPr>
        <w:t>ΔPD</w:t>
      </w:r>
      <w:r>
        <w:rPr>
          <w:i/>
          <w:iCs/>
          <w:vertAlign w:val="subscript"/>
        </w:rPr>
        <w:t>Dhat</w:t>
      </w:r>
      <w:proofErr w:type="spellEnd"/>
      <w:r>
        <w:t xml:space="preserve"> is modeled with a logistic function because there is a maximum and minimum observable </w:t>
      </w:r>
      <w:proofErr w:type="spellStart"/>
      <w:r>
        <w:rPr>
          <w:i/>
          <w:iCs/>
        </w:rPr>
        <w:t>ΔPD</w:t>
      </w:r>
      <w:r>
        <w:rPr>
          <w:i/>
          <w:iCs/>
          <w:vertAlign w:val="subscript"/>
        </w:rPr>
        <w:t>Dhat</w:t>
      </w:r>
      <w:proofErr w:type="spellEnd"/>
      <w:r>
        <w:t xml:space="preserve"> value as a function of the phylogeny; this is because there are strict minimum and maximum limits to the amount of ph</w:t>
      </w:r>
      <w:r>
        <w:t xml:space="preserve">ylodiversity obtainable by observing </w:t>
      </w:r>
      <w:r>
        <w:rPr>
          <w:i/>
          <w:iCs/>
        </w:rPr>
        <w:t>n</w:t>
      </w:r>
      <w:r>
        <w:t xml:space="preserve"> species where </w:t>
      </w:r>
      <w:r>
        <w:rPr>
          <w:i/>
          <w:iCs/>
        </w:rPr>
        <w:t>n</w:t>
      </w:r>
      <w:r>
        <w:t xml:space="preserve"> is the total species richness accumulated up to time </w:t>
      </w:r>
      <w:r>
        <w:rPr>
          <w:i/>
          <w:iCs/>
        </w:rPr>
        <w:t>m</w:t>
      </w:r>
      <w:r>
        <w:t xml:space="preserve">. The two horizontal asymptotes of the logistic model are easily fit to these extremes (Figure 1B). Once fit, the error model is solved for </w:t>
      </w:r>
      <w:r>
        <w:rPr>
          <w:i/>
          <w:iCs/>
        </w:rPr>
        <w:t>ΔPD</w:t>
      </w:r>
      <w:r>
        <w:t xml:space="preserve">=0, </w:t>
      </w:r>
      <w:r>
        <w:t xml:space="preserve">giving an estimate for the empirical </w:t>
      </w:r>
      <w:r>
        <w:rPr>
          <w:i/>
          <w:iCs/>
        </w:rPr>
        <w:t>D</w:t>
      </w:r>
      <w:r>
        <w:t>. Confidence intervals for this estimate are obtained via bootstrapping our error model.</w:t>
      </w:r>
    </w:p>
    <w:p w14:paraId="74056289" w14:textId="77777777" w:rsidR="00571014" w:rsidRDefault="00571014">
      <w:pPr>
        <w:pStyle w:val="JLDbody"/>
      </w:pPr>
    </w:p>
    <w:p w14:paraId="0DA223B3" w14:textId="77777777" w:rsidR="00571014" w:rsidRDefault="00B02227">
      <w:pPr>
        <w:pStyle w:val="JLDsubheading"/>
      </w:pPr>
      <w:r>
        <w:t>Hypothesis Testing</w:t>
      </w:r>
    </w:p>
    <w:p w14:paraId="20403C4E" w14:textId="77777777" w:rsidR="00571014" w:rsidRDefault="00B02227">
      <w:pPr>
        <w:pStyle w:val="JLDbody"/>
      </w:pPr>
      <w:r>
        <w:tab/>
        <w:t xml:space="preserve">For this test, our null hypothesis is the neutral model, where </w:t>
      </w:r>
      <w:r>
        <w:rPr>
          <w:i/>
          <w:iCs/>
        </w:rPr>
        <w:t>D</w:t>
      </w:r>
      <w:r>
        <w:t xml:space="preserve"> = 0, since this model represents the absenc</w:t>
      </w:r>
      <w:r>
        <w:t xml:space="preserve">e of the effect we are testing (over- or </w:t>
      </w:r>
      <w:proofErr w:type="spellStart"/>
      <w:r>
        <w:t>underdispersion</w:t>
      </w:r>
      <w:proofErr w:type="spellEnd"/>
      <w:r>
        <w:t xml:space="preserve">, a 2-tailed test). We test this null hypothesis competitively by simulating 1000 surrogate data sets at </w:t>
      </w:r>
      <w:r>
        <w:rPr>
          <w:i/>
          <w:iCs/>
        </w:rPr>
        <w:t xml:space="preserve">D </w:t>
      </w:r>
      <w:r>
        <w:t xml:space="preserve">= 0 (Figure 2A) to generate a null </w:t>
      </w:r>
      <w:proofErr w:type="spellStart"/>
      <w:r>
        <w:rPr>
          <w:i/>
          <w:iCs/>
        </w:rPr>
        <w:t>PD</w:t>
      </w:r>
      <w:r>
        <w:rPr>
          <w:i/>
          <w:iCs/>
          <w:vertAlign w:val="subscript"/>
        </w:rPr>
        <w:t>m</w:t>
      </w:r>
      <w:proofErr w:type="spellEnd"/>
      <w:r>
        <w:t xml:space="preserve"> distribution. The empirical </w:t>
      </w:r>
      <w:proofErr w:type="spellStart"/>
      <w:r>
        <w:rPr>
          <w:i/>
          <w:iCs/>
        </w:rPr>
        <w:t>PD</w:t>
      </w:r>
      <w:r>
        <w:rPr>
          <w:i/>
          <w:iCs/>
          <w:vertAlign w:val="subscript"/>
        </w:rPr>
        <w:t>m</w:t>
      </w:r>
      <w:proofErr w:type="spellEnd"/>
      <w:r>
        <w:t xml:space="preserve"> is compared to this di</w:t>
      </w:r>
      <w:r>
        <w:t xml:space="preserve">stribution (Figure 2B), and if the empirical </w:t>
      </w:r>
      <w:proofErr w:type="spellStart"/>
      <w:r>
        <w:rPr>
          <w:i/>
          <w:iCs/>
        </w:rPr>
        <w:t>PD</w:t>
      </w:r>
      <w:r>
        <w:rPr>
          <w:i/>
          <w:iCs/>
          <w:vertAlign w:val="subscript"/>
        </w:rPr>
        <w:t>m</w:t>
      </w:r>
      <w:proofErr w:type="spellEnd"/>
      <w:r>
        <w:t xml:space="preserve"> is below the 2.5% quantile or above the 97.5% quantile, we reject the null (</w:t>
      </w:r>
      <w:r>
        <w:rPr>
          <w:i/>
          <w:iCs/>
        </w:rPr>
        <w:t xml:space="preserve">i.e. </w:t>
      </w:r>
      <w:r>
        <w:t xml:space="preserve">neutral) hypothesis. Evidence of either </w:t>
      </w:r>
      <w:proofErr w:type="spellStart"/>
      <w:r>
        <w:t>overdispersion</w:t>
      </w:r>
      <w:proofErr w:type="spellEnd"/>
      <w:r>
        <w:t xml:space="preserve"> (</w:t>
      </w:r>
      <w:r>
        <w:rPr>
          <w:i/>
          <w:iCs/>
        </w:rPr>
        <w:t>D</w:t>
      </w:r>
      <w:r>
        <w:t xml:space="preserve"> &gt; 0) or </w:t>
      </w:r>
      <w:proofErr w:type="spellStart"/>
      <w:r>
        <w:t>underdispersion</w:t>
      </w:r>
      <w:proofErr w:type="spellEnd"/>
      <w:r>
        <w:t xml:space="preserve"> (</w:t>
      </w:r>
      <w:r>
        <w:rPr>
          <w:i/>
          <w:iCs/>
        </w:rPr>
        <w:t>D</w:t>
      </w:r>
      <w:r>
        <w:t xml:space="preserve"> &lt; 0) allows us to reject.</w:t>
      </w:r>
    </w:p>
    <w:p w14:paraId="5B56519A" w14:textId="77777777" w:rsidR="00571014" w:rsidRDefault="00571014">
      <w:pPr>
        <w:pStyle w:val="JLDbody"/>
      </w:pPr>
    </w:p>
    <w:p w14:paraId="198575E9" w14:textId="77777777" w:rsidR="00571014" w:rsidRDefault="00B02227">
      <w:pPr>
        <w:pStyle w:val="JLDsubheading"/>
      </w:pPr>
      <w:r>
        <w:t>Analysis</w:t>
      </w:r>
    </w:p>
    <w:p w14:paraId="300933E0" w14:textId="77777777" w:rsidR="00571014" w:rsidRDefault="00B02227">
      <w:pPr>
        <w:pStyle w:val="JLDbody"/>
      </w:pPr>
      <w:r>
        <w:tab/>
        <w:t>Infa</w:t>
      </w:r>
      <w:r>
        <w:t xml:space="preserve">nt gut 16S rDNA sequencing data from Koenig et al. (Koenig </w:t>
      </w:r>
      <w:r>
        <w:rPr>
          <w:i/>
        </w:rPr>
        <w:t>et al.</w:t>
      </w:r>
      <w:r>
        <w:t>, 2011)</w:t>
      </w:r>
      <w:bookmarkStart w:id="25" w:name="__Fieldmark__594_1186360433"/>
      <w:r>
        <w:t>⁠</w:t>
      </w:r>
      <w:bookmarkEnd w:id="25"/>
      <w:r>
        <w:t xml:space="preserve"> were downloaded from the NCBI Short Read Archive (SRA) website (http://www.ncbi.nlm.nih.gov/sra) along with their metadata. These data are a time-series of fecal bacterial communitie</w:t>
      </w:r>
      <w:r>
        <w:t>s from an infant subject, over the first 500 days of life. QIIME (</w:t>
      </w:r>
      <w:proofErr w:type="spellStart"/>
      <w:r>
        <w:t>Caporaso</w:t>
      </w:r>
      <w:proofErr w:type="spellEnd"/>
      <w:r>
        <w:t xml:space="preserve"> </w:t>
      </w:r>
      <w:r>
        <w:rPr>
          <w:i/>
        </w:rPr>
        <w:t>et al.</w:t>
      </w:r>
      <w:r>
        <w:t>, 2010)</w:t>
      </w:r>
      <w:bookmarkStart w:id="26" w:name="__Fieldmark__601_1186360433"/>
      <w:r>
        <w:t>⁠</w:t>
      </w:r>
      <w:bookmarkEnd w:id="26"/>
      <w:r>
        <w:t xml:space="preserve"> was used to trim primer regions from these data. Clustering was performed using the unoise3 pipeline (Edgar, 2016)⁠; sequences were de-replicated at 100% identity usi</w:t>
      </w:r>
      <w:r>
        <w:t xml:space="preserve">ng </w:t>
      </w:r>
      <w:proofErr w:type="spellStart"/>
      <w:r>
        <w:t>vsearch</w:t>
      </w:r>
      <w:proofErr w:type="spellEnd"/>
      <w:r>
        <w:t xml:space="preserve"> (</w:t>
      </w:r>
      <w:proofErr w:type="spellStart"/>
      <w:r>
        <w:t>Rognes</w:t>
      </w:r>
      <w:proofErr w:type="spellEnd"/>
      <w:r>
        <w:t xml:space="preserve"> </w:t>
      </w:r>
      <w:r>
        <w:rPr>
          <w:i/>
        </w:rPr>
        <w:t>et al.</w:t>
      </w:r>
      <w:r>
        <w:t xml:space="preserve">, 2016)⁠, </w:t>
      </w:r>
      <w:proofErr w:type="spellStart"/>
      <w:r>
        <w:t>zOTU</w:t>
      </w:r>
      <w:proofErr w:type="spellEnd"/>
      <w:r>
        <w:t xml:space="preserve"> centroid sequences were picked and chimeric sequences were removed using unoise3 (Edgar, 2016)⁠, then all sequences were </w:t>
      </w:r>
      <w:r>
        <w:lastRenderedPageBreak/>
        <w:t xml:space="preserve">mapped onto </w:t>
      </w:r>
      <w:proofErr w:type="spellStart"/>
      <w:r>
        <w:t>zOTU</w:t>
      </w:r>
      <w:proofErr w:type="spellEnd"/>
      <w:r>
        <w:t xml:space="preserve"> seeds to create a </w:t>
      </w:r>
      <w:proofErr w:type="spellStart"/>
      <w:r>
        <w:t>zOTU</w:t>
      </w:r>
      <w:proofErr w:type="spellEnd"/>
      <w:r>
        <w:t xml:space="preserve"> table using </w:t>
      </w:r>
      <w:proofErr w:type="spellStart"/>
      <w:r>
        <w:t>vsearch</w:t>
      </w:r>
      <w:proofErr w:type="spellEnd"/>
      <w:r>
        <w:t xml:space="preserve">. </w:t>
      </w:r>
      <w:proofErr w:type="spellStart"/>
      <w:r>
        <w:t>zOTU</w:t>
      </w:r>
      <w:proofErr w:type="spellEnd"/>
      <w:r>
        <w:t xml:space="preserve"> stands for “zero-radius opera</w:t>
      </w:r>
      <w:r>
        <w:t xml:space="preserve">tional taxonomic unit” (Edgar, 2016)⁠. Unlike traditional </w:t>
      </w:r>
      <w:r>
        <w:rPr>
          <w:i/>
          <w:iCs/>
        </w:rPr>
        <w:t>de novo</w:t>
      </w:r>
      <w:r>
        <w:t xml:space="preserve"> clustered OTUs, </w:t>
      </w:r>
      <w:proofErr w:type="spellStart"/>
      <w:r>
        <w:t>zOTUs</w:t>
      </w:r>
      <w:proofErr w:type="spellEnd"/>
      <w:r>
        <w:t xml:space="preserve"> are exact sequence variants (ESVs) which are consistent and easily comparable across data. The SINA aligner (</w:t>
      </w:r>
      <w:proofErr w:type="spellStart"/>
      <w:r>
        <w:t>Pruesse</w:t>
      </w:r>
      <w:proofErr w:type="spellEnd"/>
      <w:r>
        <w:t xml:space="preserve"> </w:t>
      </w:r>
      <w:r>
        <w:rPr>
          <w:i/>
        </w:rPr>
        <w:t>et al.</w:t>
      </w:r>
      <w:r>
        <w:t xml:space="preserve">, 2012)⁠ was used to align </w:t>
      </w:r>
      <w:proofErr w:type="spellStart"/>
      <w:r>
        <w:t>zOTU</w:t>
      </w:r>
      <w:proofErr w:type="spellEnd"/>
      <w:r>
        <w:t xml:space="preserve"> centroid </w:t>
      </w:r>
      <w:r>
        <w:t xml:space="preserve">sequences to the SILVA SSU Ref 128 database (available from https://www.arb-silva.de/download/arb-files/). We then used IQ-TREE (Nguyen </w:t>
      </w:r>
      <w:r>
        <w:rPr>
          <w:i/>
        </w:rPr>
        <w:t>et al.</w:t>
      </w:r>
      <w:r>
        <w:t>, 2015)⁠ to build a phylogenetic tree.</w:t>
      </w:r>
    </w:p>
    <w:p w14:paraId="6C17F61C" w14:textId="77777777" w:rsidR="00571014" w:rsidRDefault="00B02227">
      <w:pPr>
        <w:pStyle w:val="JLDbody"/>
      </w:pPr>
      <w:r>
        <w:tab/>
        <w:t xml:space="preserve">The resulting </w:t>
      </w:r>
      <w:proofErr w:type="spellStart"/>
      <w:r>
        <w:t>zOTU</w:t>
      </w:r>
      <w:proofErr w:type="spellEnd"/>
      <w:r>
        <w:t xml:space="preserve"> table was rarefied to 1000 sequences per sample, and sa</w:t>
      </w:r>
      <w:r>
        <w:t xml:space="preserve">mples with fewer sequences were excluded. The last five time points were excluded as well because they were sampled at a much lower temporal resolution. This left 52 time points spread over the first 469 days of the infant subject's life. The </w:t>
      </w:r>
      <w:proofErr w:type="spellStart"/>
      <w:r>
        <w:t>zOTU</w:t>
      </w:r>
      <w:proofErr w:type="spellEnd"/>
      <w:r>
        <w:t xml:space="preserve"> table wa</w:t>
      </w:r>
      <w:r>
        <w:t xml:space="preserve">s then split into two </w:t>
      </w:r>
      <w:proofErr w:type="spellStart"/>
      <w:r>
        <w:t>zOTU</w:t>
      </w:r>
      <w:proofErr w:type="spellEnd"/>
      <w:r>
        <w:t xml:space="preserve"> tables, one for time points before the infant started using baby formula, and one for those after. The “pre-formula” </w:t>
      </w:r>
      <w:proofErr w:type="spellStart"/>
      <w:r>
        <w:t>zOTU</w:t>
      </w:r>
      <w:proofErr w:type="spellEnd"/>
      <w:r>
        <w:t xml:space="preserve"> table contained ages 4 days through 146, and the “post-formula” </w:t>
      </w:r>
      <w:proofErr w:type="spellStart"/>
      <w:r>
        <w:t>zOTU</w:t>
      </w:r>
      <w:proofErr w:type="spellEnd"/>
      <w:r>
        <w:t xml:space="preserve"> table contained ages 161 days through </w:t>
      </w:r>
      <w:r>
        <w:t xml:space="preserve">469 days. Each </w:t>
      </w:r>
      <w:proofErr w:type="spellStart"/>
      <w:r>
        <w:t>zOTU</w:t>
      </w:r>
      <w:proofErr w:type="spellEnd"/>
      <w:r>
        <w:t xml:space="preserve"> table was used to run our model as described above using 500 </w:t>
      </w:r>
      <w:r>
        <w:rPr>
          <w:i/>
          <w:iCs/>
        </w:rPr>
        <w:t>D</w:t>
      </w:r>
      <w:r>
        <w:t xml:space="preserve"> values (Equation 1), ranging from </w:t>
      </w:r>
      <w:proofErr w:type="spellStart"/>
      <w:r>
        <w:t>underdispersed</w:t>
      </w:r>
      <w:proofErr w:type="spellEnd"/>
      <w:r>
        <w:t xml:space="preserve"> (</w:t>
      </w:r>
      <w:r>
        <w:rPr>
          <w:i/>
          <w:iCs/>
        </w:rPr>
        <w:t xml:space="preserve">D </w:t>
      </w:r>
      <w:r>
        <w:t xml:space="preserve">= -5) to </w:t>
      </w:r>
      <w:proofErr w:type="spellStart"/>
      <w:r>
        <w:t>overdispersed</w:t>
      </w:r>
      <w:proofErr w:type="spellEnd"/>
      <w:r>
        <w:t xml:space="preserve"> (</w:t>
      </w:r>
      <w:r>
        <w:rPr>
          <w:i/>
          <w:iCs/>
        </w:rPr>
        <w:t>D</w:t>
      </w:r>
      <w:r>
        <w:t xml:space="preserve"> = 5), using </w:t>
      </w:r>
      <w:proofErr w:type="spellStart"/>
      <w:r>
        <w:t>zOTUs</w:t>
      </w:r>
      <w:proofErr w:type="spellEnd"/>
      <w:r>
        <w:t xml:space="preserve"> in lieu of species. </w:t>
      </w:r>
      <w:proofErr w:type="spellStart"/>
      <w:r>
        <w:t>zOTUs</w:t>
      </w:r>
      <w:proofErr w:type="spellEnd"/>
      <w:r>
        <w:t xml:space="preserve"> with zero phylogenetic distance between them were c</w:t>
      </w:r>
      <w:r>
        <w:t xml:space="preserve">ombined, because these </w:t>
      </w:r>
      <w:proofErr w:type="spellStart"/>
      <w:r>
        <w:t>zOTUs</w:t>
      </w:r>
      <w:proofErr w:type="spellEnd"/>
      <w:r>
        <w:t xml:space="preserve"> were uninformative for our statistical model (Equation 1; zero raised to a negative exponent is undefined). The 500 resulting surrogate data sets were compared to the empirical data set as described above, using difference betw</w:t>
      </w:r>
      <w:r>
        <w:t xml:space="preserve">een phylodiversity values at the middle time point. The logistic error model (Equation 2) was fit and bootstrapped, yielding an estimate for </w:t>
      </w:r>
      <w:r>
        <w:rPr>
          <w:i/>
          <w:iCs/>
        </w:rPr>
        <w:t>D</w:t>
      </w:r>
      <w:r>
        <w:t xml:space="preserve"> and 95% confidence intervals for that estimate.</w:t>
      </w:r>
    </w:p>
    <w:p w14:paraId="6E4972ED" w14:textId="77777777" w:rsidR="00571014" w:rsidRDefault="00B02227">
      <w:pPr>
        <w:pStyle w:val="JLDbody"/>
      </w:pPr>
      <w:r>
        <w:tab/>
        <w:t xml:space="preserve">“Moving pictures” sequence data from </w:t>
      </w:r>
      <w:proofErr w:type="spellStart"/>
      <w:r>
        <w:t>Caporaso</w:t>
      </w:r>
      <w:proofErr w:type="spellEnd"/>
      <w:r>
        <w:t xml:space="preserve"> et al. (</w:t>
      </w:r>
      <w:proofErr w:type="spellStart"/>
      <w:r>
        <w:t>Caporaso</w:t>
      </w:r>
      <w:proofErr w:type="spellEnd"/>
      <w:r>
        <w:t xml:space="preserve"> </w:t>
      </w:r>
      <w:r>
        <w:rPr>
          <w:i/>
        </w:rPr>
        <w:t>e</w:t>
      </w:r>
      <w:r>
        <w:rPr>
          <w:i/>
        </w:rPr>
        <w:t>t al.</w:t>
      </w:r>
      <w:r>
        <w:t>, 2011)⁠</w:t>
      </w:r>
      <w:bookmarkStart w:id="27" w:name="__Fieldmark__423_1764676328"/>
      <w:r>
        <w:t xml:space="preserve"> were downloaded from the MG-RAST database (http://metagenomics.anl.gov/). </w:t>
      </w:r>
      <w:bookmarkEnd w:id="27"/>
      <w:r>
        <w:t>These are longitudinal data from one adult male subject and one adult female subject, over a period of several hundred days, across multiple sample sites (feces, both p</w:t>
      </w:r>
      <w:r>
        <w:t xml:space="preserve">alms, tongue). Time points were excluded which did not have sequence data for each of the 8 environments (L hand, R hand, mouth, and feces of the male and female subjects), and rarefied to 5000 sequences per sample. This left 107 time-points, ranging from </w:t>
      </w:r>
      <w:r>
        <w:t>day 1 to day 185. Analysis for each data set (</w:t>
      </w:r>
      <w:r>
        <w:rPr>
          <w:i/>
          <w:iCs/>
        </w:rPr>
        <w:t xml:space="preserve">e.g. </w:t>
      </w:r>
      <w:r>
        <w:t xml:space="preserve">female right palm) was carried out as described above, except raw sequences were trimmed to a length of 91 </w:t>
      </w:r>
      <w:proofErr w:type="spellStart"/>
      <w:r>
        <w:t>bp</w:t>
      </w:r>
      <w:proofErr w:type="spellEnd"/>
      <w:r>
        <w:t xml:space="preserve"> after the end of the forward PCR primer site in order to ensure that all raw sequences spanned </w:t>
      </w:r>
      <w:r>
        <w:t xml:space="preserve">the same region of the 16S rRNA gene. 91 </w:t>
      </w:r>
      <w:proofErr w:type="spellStart"/>
      <w:r>
        <w:t>bp</w:t>
      </w:r>
      <w:proofErr w:type="spellEnd"/>
      <w:r>
        <w:t xml:space="preserve"> was chosen as a length cutoff in order to keep 95% of the sequence data (5% of sequences were discarded because they were shorter).</w:t>
      </w:r>
    </w:p>
    <w:p w14:paraId="12CAD786" w14:textId="77777777" w:rsidR="00571014" w:rsidRDefault="00B02227">
      <w:pPr>
        <w:pStyle w:val="JLDbody"/>
      </w:pPr>
      <w:r>
        <w:lastRenderedPageBreak/>
        <w:tab/>
        <w:t xml:space="preserve">Analysis of the “moving pictures” data was also done using two approaches that </w:t>
      </w:r>
      <w:r>
        <w:t>were intended to showcase potential functionality of our model, albeit without directly testing any hypotheses. We analyzed palm communities in a “meta” context, where surrogate data sets were generated assuming the species pool for a given palm was compos</w:t>
      </w:r>
      <w:r>
        <w:t xml:space="preserve">ed of all four palms in the data set. In this case, the difference between the “self” </w:t>
      </w:r>
      <w:r>
        <w:rPr>
          <w:i/>
          <w:iCs/>
        </w:rPr>
        <w:t>D</w:t>
      </w:r>
      <w:r>
        <w:t xml:space="preserve"> estimate (generated above) and the “meta” </w:t>
      </w:r>
      <w:r>
        <w:rPr>
          <w:i/>
          <w:iCs/>
        </w:rPr>
        <w:t>D</w:t>
      </w:r>
      <w:r>
        <w:t xml:space="preserve"> estimate (estimated with a metapopulation of </w:t>
      </w:r>
      <w:proofErr w:type="spellStart"/>
      <w:r>
        <w:t>zOTUs</w:t>
      </w:r>
      <w:proofErr w:type="spellEnd"/>
      <w:r>
        <w:t>) is related to the exclusivity of arrivals into the community. In other w</w:t>
      </w:r>
      <w:r>
        <w:t xml:space="preserve">ords, if we were to estimate similar </w:t>
      </w:r>
      <w:r>
        <w:rPr>
          <w:i/>
          <w:iCs/>
        </w:rPr>
        <w:t>D</w:t>
      </w:r>
      <w:r>
        <w:t xml:space="preserve"> values for both the “meta” and “self” analyses, the inclusion of extra species in the species pool would be of little importance to the model, and we would learn that it would make little difference to community assem</w:t>
      </w:r>
      <w:r>
        <w:t>bly patterns if the species pool really was composed of the “meta” set. We also analyzed a section of samples from the male right palm data that were collected every day over a period of 19 days, using a sliding window approach. We ran our model as describ</w:t>
      </w:r>
      <w:r>
        <w:t xml:space="preserve">ed above on each window of 5 continuous days (15 windows), in order to see how </w:t>
      </w:r>
      <w:r>
        <w:rPr>
          <w:i/>
          <w:iCs/>
        </w:rPr>
        <w:t>D</w:t>
      </w:r>
      <w:r>
        <w:t xml:space="preserve"> varied over time. We only conducted this analysis for the section of samples that were sampled every day, so that comparisons between windows would not be confounded by window</w:t>
      </w:r>
      <w:r>
        <w:t xml:space="preserve"> size.</w:t>
      </w:r>
    </w:p>
    <w:p w14:paraId="0ABAF90A" w14:textId="77777777" w:rsidR="00571014" w:rsidRDefault="00B02227">
      <w:pPr>
        <w:pStyle w:val="JLDbody"/>
      </w:pPr>
      <w:r>
        <w:tab/>
        <w:t xml:space="preserve">Finnish infant sequence data from </w:t>
      </w:r>
      <w:proofErr w:type="spellStart"/>
      <w:r>
        <w:t>Yassour</w:t>
      </w:r>
      <w:proofErr w:type="spellEnd"/>
      <w:r>
        <w:t xml:space="preserve"> et al. (</w:t>
      </w:r>
      <w:proofErr w:type="spellStart"/>
      <w:r>
        <w:t>Yassour</w:t>
      </w:r>
      <w:proofErr w:type="spellEnd"/>
      <w:r>
        <w:t xml:space="preserve"> </w:t>
      </w:r>
      <w:r>
        <w:rPr>
          <w:i/>
        </w:rPr>
        <w:t>et al.</w:t>
      </w:r>
      <w:r>
        <w:t>, 2016)⁠ and associated metadata were downloaded from the DIABIMMUNE Microbiome Project website (</w:t>
      </w:r>
      <w:hyperlink r:id="rId10" w:history="1">
        <w:r>
          <w:t>https://pubs.broadinstitute</w:t>
        </w:r>
        <w:r>
          <w:t>.org/diabimmune</w:t>
        </w:r>
      </w:hyperlink>
      <w:r>
        <w:t>). These are longitudinal gut microbiome data from Finnish infants, collected over the first 36 months of life (</w:t>
      </w:r>
      <w:proofErr w:type="spellStart"/>
      <w:r>
        <w:t>Yassour</w:t>
      </w:r>
      <w:proofErr w:type="spellEnd"/>
      <w:r>
        <w:t xml:space="preserve"> </w:t>
      </w:r>
      <w:r>
        <w:rPr>
          <w:i/>
        </w:rPr>
        <w:t>et al.</w:t>
      </w:r>
      <w:r>
        <w:t>, 2016)⁠. Roughly half of these infants were repeatedly treated with oral antibiotics, almost universally for ear i</w:t>
      </w:r>
      <w:r>
        <w:t>nfections. Metadata for this data set were compiled in a different re-analysis of these data (</w:t>
      </w:r>
      <w:proofErr w:type="spellStart"/>
      <w:r>
        <w:t>Guittar</w:t>
      </w:r>
      <w:proofErr w:type="spellEnd"/>
      <w:r>
        <w:t xml:space="preserve"> </w:t>
      </w:r>
      <w:r>
        <w:rPr>
          <w:i/>
        </w:rPr>
        <w:t>et al.</w:t>
      </w:r>
      <w:r>
        <w:t>, 2019)⁠ and were downloaded from the authors’ GitHub page (</w:t>
      </w:r>
      <w:hyperlink r:id="rId11" w:history="1">
        <w:r>
          <w:t>https://github.</w:t>
        </w:r>
        <w:r>
          <w:t>com/ShadeLab/microbiome_trait_succession</w:t>
        </w:r>
      </w:hyperlink>
      <w:r>
        <w:t>). Subject data sets belonging to the groups “Antibiotic” (n=18) or “Control” (n=15) were each analyzed using our model, similar to above. These subjects had between 19 and 36 samples collected over 36 months, with a</w:t>
      </w:r>
      <w:r>
        <w:t xml:space="preserve"> mean of 28 samples. Sequence data were rarefied to 5000 sequences, and our model was run per above. We compared the estimated </w:t>
      </w:r>
      <w:r>
        <w:rPr>
          <w:i/>
          <w:iCs/>
        </w:rPr>
        <w:t>D</w:t>
      </w:r>
      <w:r>
        <w:t xml:space="preserve"> values between antibiotic and control groups using a Mann-Whitney test. Because this data set had so many subjects, we used thi</w:t>
      </w:r>
      <w:r>
        <w:t xml:space="preserve">s analysis as an opportunity to analyze whether the number of </w:t>
      </w:r>
      <w:proofErr w:type="spellStart"/>
      <w:r>
        <w:t>zOTUs</w:t>
      </w:r>
      <w:proofErr w:type="spellEnd"/>
      <w:r>
        <w:t xml:space="preserve">, total phylodiversity, or number of time-points had an effect on estimated </w:t>
      </w:r>
      <w:r>
        <w:rPr>
          <w:i/>
          <w:iCs/>
        </w:rPr>
        <w:t>D</w:t>
      </w:r>
      <w:r>
        <w:t xml:space="preserve"> values. This was done via correlation of </w:t>
      </w:r>
      <w:r>
        <w:rPr>
          <w:i/>
          <w:iCs/>
        </w:rPr>
        <w:t>D</w:t>
      </w:r>
      <w:r>
        <w:t xml:space="preserve"> estimates with the aforementioned potential covariates.</w:t>
      </w:r>
    </w:p>
    <w:p w14:paraId="41F0A171" w14:textId="77777777" w:rsidR="00571014" w:rsidRDefault="00571014">
      <w:pPr>
        <w:pStyle w:val="JLDbody"/>
      </w:pPr>
    </w:p>
    <w:p w14:paraId="476E375B" w14:textId="77777777" w:rsidR="00571014" w:rsidRDefault="00B02227">
      <w:pPr>
        <w:pStyle w:val="JLDsubheading"/>
      </w:pPr>
      <w:r>
        <w:t>Code and Da</w:t>
      </w:r>
      <w:r>
        <w:t>ta</w:t>
      </w:r>
    </w:p>
    <w:p w14:paraId="6A4E6696" w14:textId="77777777" w:rsidR="00571014" w:rsidRDefault="00B02227">
      <w:pPr>
        <w:pStyle w:val="JLDbody"/>
      </w:pPr>
      <w:r>
        <w:lastRenderedPageBreak/>
        <w:tab/>
        <w:t xml:space="preserve">R code and data to replicate our analysis, or to perform a similar analysis on other data, are available at </w:t>
      </w:r>
      <w:hyperlink r:id="rId12" w:history="1">
        <w:r>
          <w:rPr>
            <w:rStyle w:val="Internetlink"/>
          </w:rPr>
          <w:t>https://figshare.com/s/922b268891f1945c1944</w:t>
        </w:r>
      </w:hyperlink>
      <w:r>
        <w:t xml:space="preserve"> (temporary private link, please do not </w:t>
      </w:r>
      <w:r>
        <w:t>share until publication). R functions to use our model are also available on GitHub, along with a tutorial vignette: (link will be added upon acceptance).</w:t>
      </w:r>
    </w:p>
    <w:p w14:paraId="5CC28219" w14:textId="77777777" w:rsidR="00571014" w:rsidRDefault="00571014">
      <w:pPr>
        <w:pStyle w:val="JLDbody"/>
      </w:pPr>
    </w:p>
    <w:p w14:paraId="2D05F1B8" w14:textId="77777777" w:rsidR="00571014" w:rsidRDefault="00B02227">
      <w:pPr>
        <w:pStyle w:val="JLDheading"/>
      </w:pPr>
      <w:r>
        <w:t>RESULTS</w:t>
      </w:r>
    </w:p>
    <w:p w14:paraId="5816E441" w14:textId="77777777" w:rsidR="00571014" w:rsidRDefault="00B02227">
      <w:pPr>
        <w:pStyle w:val="Standard"/>
        <w:spacing w:line="480" w:lineRule="auto"/>
      </w:pPr>
      <w:r>
        <w:rPr>
          <w:rFonts w:ascii="Times New Roman" w:hAnsi="Times New Roman"/>
        </w:rPr>
        <w:tab/>
        <w:t xml:space="preserve">By varying </w:t>
      </w:r>
      <w:r>
        <w:rPr>
          <w:rFonts w:ascii="Times New Roman" w:hAnsi="Times New Roman"/>
          <w:i/>
          <w:iCs/>
        </w:rPr>
        <w:t>D</w:t>
      </w:r>
      <w:r>
        <w:rPr>
          <w:rFonts w:ascii="Times New Roman" w:hAnsi="Times New Roman"/>
        </w:rPr>
        <w:t>, we successfully changed the rate at which phylodiversity is added to surrogat</w:t>
      </w:r>
      <w:r>
        <w:rPr>
          <w:rFonts w:ascii="Times New Roman" w:hAnsi="Times New Roman"/>
        </w:rPr>
        <w:t xml:space="preserve">e (i.e. resampled) microbial communities over time (Figure 1A). Compared to the neutral model where </w:t>
      </w:r>
      <w:r>
        <w:rPr>
          <w:rFonts w:ascii="Times New Roman" w:hAnsi="Times New Roman"/>
          <w:i/>
          <w:iCs/>
        </w:rPr>
        <w:t xml:space="preserve">D = </w:t>
      </w:r>
      <w:r>
        <w:rPr>
          <w:rFonts w:ascii="Times New Roman" w:hAnsi="Times New Roman"/>
        </w:rPr>
        <w:t xml:space="preserve">0, higher </w:t>
      </w:r>
      <w:r>
        <w:rPr>
          <w:rFonts w:ascii="Times New Roman" w:hAnsi="Times New Roman"/>
          <w:i/>
          <w:iCs/>
        </w:rPr>
        <w:t>D</w:t>
      </w:r>
      <w:r>
        <w:rPr>
          <w:rFonts w:ascii="Times New Roman" w:hAnsi="Times New Roman"/>
        </w:rPr>
        <w:t xml:space="preserve"> values result in phylodiversity accumulating quickly, since in the </w:t>
      </w:r>
      <w:proofErr w:type="spellStart"/>
      <w:r>
        <w:rPr>
          <w:rFonts w:ascii="Times New Roman" w:hAnsi="Times New Roman"/>
        </w:rPr>
        <w:t>overdispersed</w:t>
      </w:r>
      <w:proofErr w:type="spellEnd"/>
      <w:r>
        <w:rPr>
          <w:rFonts w:ascii="Times New Roman" w:hAnsi="Times New Roman"/>
        </w:rPr>
        <w:t xml:space="preserve"> model, species that contribute more phylodiversity are pref</w:t>
      </w:r>
      <w:r>
        <w:rPr>
          <w:rFonts w:ascii="Times New Roman" w:hAnsi="Times New Roman"/>
        </w:rPr>
        <w:t xml:space="preserve">erentially sampled. Conversely, lower </w:t>
      </w:r>
      <w:r>
        <w:rPr>
          <w:rFonts w:ascii="Times New Roman" w:hAnsi="Times New Roman"/>
          <w:i/>
          <w:iCs/>
        </w:rPr>
        <w:t>D</w:t>
      </w:r>
      <w:r>
        <w:rPr>
          <w:rFonts w:ascii="Times New Roman" w:hAnsi="Times New Roman"/>
        </w:rPr>
        <w:t xml:space="preserve"> values result in phylodiversity accumulating slowly, since in the </w:t>
      </w:r>
      <w:proofErr w:type="spellStart"/>
      <w:r>
        <w:rPr>
          <w:rFonts w:ascii="Times New Roman" w:hAnsi="Times New Roman"/>
        </w:rPr>
        <w:t>underdispersed</w:t>
      </w:r>
      <w:proofErr w:type="spellEnd"/>
      <w:r>
        <w:rPr>
          <w:rFonts w:ascii="Times New Roman" w:hAnsi="Times New Roman"/>
        </w:rPr>
        <w:t xml:space="preserve"> model, species that contribute less phylodiversity (since they are very similar to species that are already present) are preferentially</w:t>
      </w:r>
      <w:r>
        <w:rPr>
          <w:rFonts w:ascii="Times New Roman" w:hAnsi="Times New Roman"/>
        </w:rPr>
        <w:t xml:space="preserve"> sampled. These results show that the </w:t>
      </w:r>
      <w:r>
        <w:rPr>
          <w:rFonts w:ascii="Times New Roman" w:hAnsi="Times New Roman"/>
          <w:i/>
          <w:iCs/>
        </w:rPr>
        <w:t>D</w:t>
      </w:r>
      <w:r>
        <w:rPr>
          <w:rFonts w:ascii="Times New Roman" w:hAnsi="Times New Roman"/>
        </w:rPr>
        <w:t xml:space="preserve"> parameter in our model does in fact correspond to over- and </w:t>
      </w:r>
      <w:proofErr w:type="spellStart"/>
      <w:r>
        <w:rPr>
          <w:rFonts w:ascii="Times New Roman" w:hAnsi="Times New Roman"/>
        </w:rPr>
        <w:t>underdispersion</w:t>
      </w:r>
      <w:proofErr w:type="spellEnd"/>
      <w:r>
        <w:rPr>
          <w:rFonts w:ascii="Times New Roman" w:hAnsi="Times New Roman"/>
        </w:rPr>
        <w:t xml:space="preserve"> relative to the neutral model. Our error model also fit nicely to the differences between empirical and surrogate data sets (</w:t>
      </w:r>
      <w:proofErr w:type="spellStart"/>
      <w:r>
        <w:rPr>
          <w:rFonts w:ascii="Times New Roman" w:hAnsi="Times New Roman"/>
          <w:i/>
          <w:iCs/>
        </w:rPr>
        <w:t>ΔPD</w:t>
      </w:r>
      <w:r>
        <w:rPr>
          <w:rFonts w:ascii="Times New Roman" w:hAnsi="Times New Roman"/>
          <w:i/>
          <w:iCs/>
          <w:vertAlign w:val="subscript"/>
        </w:rPr>
        <w:t>Dhat</w:t>
      </w:r>
      <w:proofErr w:type="spellEnd"/>
      <w:r>
        <w:rPr>
          <w:rFonts w:ascii="Times New Roman" w:hAnsi="Times New Roman"/>
        </w:rPr>
        <w:t>, Figure</w:t>
      </w:r>
      <w:r>
        <w:rPr>
          <w:rFonts w:ascii="Times New Roman" w:hAnsi="Times New Roman"/>
        </w:rPr>
        <w:t xml:space="preserve"> 1B). Each error model fit was manually inspected to be sure that </w:t>
      </w:r>
      <w:r>
        <w:rPr>
          <w:rFonts w:ascii="Times New Roman" w:hAnsi="Times New Roman"/>
          <w:i/>
          <w:iCs/>
        </w:rPr>
        <w:t>D</w:t>
      </w:r>
      <w:r>
        <w:rPr>
          <w:rFonts w:ascii="Times New Roman" w:hAnsi="Times New Roman"/>
        </w:rPr>
        <w:t xml:space="preserve"> estimates were not spurious, and all data analyzed produced nice looking fits, including data sets where </w:t>
      </w:r>
      <w:r>
        <w:rPr>
          <w:rFonts w:ascii="Times New Roman" w:hAnsi="Times New Roman"/>
          <w:i/>
          <w:iCs/>
        </w:rPr>
        <w:t>D</w:t>
      </w:r>
      <w:r>
        <w:rPr>
          <w:rFonts w:ascii="Times New Roman" w:hAnsi="Times New Roman"/>
        </w:rPr>
        <w:t xml:space="preserve"> was not significantly different from 0.</w:t>
      </w:r>
    </w:p>
    <w:p w14:paraId="013F653D" w14:textId="77777777" w:rsidR="00571014" w:rsidRDefault="00571014">
      <w:pPr>
        <w:pStyle w:val="JLDsubheading"/>
      </w:pPr>
    </w:p>
    <w:p w14:paraId="781B7D8B" w14:textId="77777777" w:rsidR="00571014" w:rsidRDefault="00B02227">
      <w:pPr>
        <w:pStyle w:val="JLDsubheading"/>
      </w:pPr>
      <w:r>
        <w:t>Results from “moving pictures” data</w:t>
      </w:r>
    </w:p>
    <w:p w14:paraId="51AC3A07" w14:textId="77777777" w:rsidR="00571014" w:rsidRDefault="00B02227">
      <w:pPr>
        <w:pStyle w:val="JLDbody"/>
      </w:pPr>
      <w:r>
        <w:tab/>
        <w:t>All</w:t>
      </w:r>
      <w:r>
        <w:t xml:space="preserve"> time-series from adult feces and palm microbiomes (</w:t>
      </w:r>
      <w:proofErr w:type="spellStart"/>
      <w:r>
        <w:t>Caporaso</w:t>
      </w:r>
      <w:proofErr w:type="spellEnd"/>
      <w:r>
        <w:t xml:space="preserve"> </w:t>
      </w:r>
      <w:r>
        <w:rPr>
          <w:i/>
        </w:rPr>
        <w:t>et al.</w:t>
      </w:r>
      <w:r>
        <w:t xml:space="preserve">, 2011)⁠ showed significant phylogenetic </w:t>
      </w:r>
      <w:proofErr w:type="spellStart"/>
      <w:r>
        <w:t>underdispersion</w:t>
      </w:r>
      <w:proofErr w:type="spellEnd"/>
      <w:r>
        <w:t xml:space="preserve"> of first-time arrivals (Figure 2). This means that when a </w:t>
      </w:r>
      <w:proofErr w:type="spellStart"/>
      <w:r>
        <w:t>zOTU</w:t>
      </w:r>
      <w:proofErr w:type="spellEnd"/>
      <w:r>
        <w:t xml:space="preserve"> was observed for the first time in one of these communities, it was m</w:t>
      </w:r>
      <w:r>
        <w:t xml:space="preserve">ore likely to be phylogenetically similar to a </w:t>
      </w:r>
      <w:proofErr w:type="spellStart"/>
      <w:r>
        <w:t>zOTU</w:t>
      </w:r>
      <w:proofErr w:type="spellEnd"/>
      <w:r>
        <w:t xml:space="preserve"> that had previously arrived in that community. For both the male and female subject, </w:t>
      </w:r>
      <w:r>
        <w:rPr>
          <w:i/>
          <w:iCs/>
        </w:rPr>
        <w:t>D</w:t>
      </w:r>
      <w:r>
        <w:t xml:space="preserve"> estimates were lower (more </w:t>
      </w:r>
      <w:proofErr w:type="spellStart"/>
      <w:r>
        <w:t>underdispersed</w:t>
      </w:r>
      <w:proofErr w:type="spellEnd"/>
      <w:r>
        <w:t xml:space="preserve">) in the feces than in the palms, left and right palm </w:t>
      </w:r>
      <w:r>
        <w:rPr>
          <w:i/>
          <w:iCs/>
        </w:rPr>
        <w:t>D</w:t>
      </w:r>
      <w:r>
        <w:t xml:space="preserve"> estimates were simil</w:t>
      </w:r>
      <w:r>
        <w:t xml:space="preserve">ar to each other, and tongue </w:t>
      </w:r>
      <w:r>
        <w:rPr>
          <w:i/>
          <w:iCs/>
        </w:rPr>
        <w:t xml:space="preserve">D </w:t>
      </w:r>
      <w:r>
        <w:t xml:space="preserve">estimates were higher. All sites except the tongue showed statistically significant </w:t>
      </w:r>
      <w:proofErr w:type="spellStart"/>
      <w:r>
        <w:t>underdispersion</w:t>
      </w:r>
      <w:proofErr w:type="spellEnd"/>
      <w:r>
        <w:t xml:space="preserve"> in both subjects, while tongue data were not significantly different than the neutral model. In the comparison between “meta”</w:t>
      </w:r>
      <w:r>
        <w:t xml:space="preserve"> and “self” models, “meta” </w:t>
      </w:r>
      <w:r>
        <w:lastRenderedPageBreak/>
        <w:t xml:space="preserve">models needed to be much more </w:t>
      </w:r>
      <w:proofErr w:type="spellStart"/>
      <w:r>
        <w:t>underdispersed</w:t>
      </w:r>
      <w:proofErr w:type="spellEnd"/>
      <w:r>
        <w:t xml:space="preserve"> than “self” in order to approximate empirical phylogenetic diversity accumulation (Supplemental Figure 2). We also observed a general upward trend in </w:t>
      </w:r>
      <w:r>
        <w:rPr>
          <w:i/>
          <w:iCs/>
        </w:rPr>
        <w:t>D</w:t>
      </w:r>
      <w:r>
        <w:t xml:space="preserve"> in our sliding window analysis o</w:t>
      </w:r>
      <w:r>
        <w:t>f the male right palm data set (Supplemental Figure 3), although this trend was only observed over 19 days.</w:t>
      </w:r>
    </w:p>
    <w:p w14:paraId="573AFF93" w14:textId="77777777" w:rsidR="00571014" w:rsidRDefault="00571014">
      <w:pPr>
        <w:pStyle w:val="JLDbody"/>
      </w:pPr>
    </w:p>
    <w:p w14:paraId="0D6B8CDD" w14:textId="77777777" w:rsidR="00571014" w:rsidRDefault="00B02227">
      <w:pPr>
        <w:pStyle w:val="JLDsubheading"/>
      </w:pPr>
      <w:r>
        <w:t>Results from infant gut data</w:t>
      </w:r>
    </w:p>
    <w:p w14:paraId="7207A152" w14:textId="0B44E040" w:rsidR="00571014" w:rsidRDefault="00B02227">
      <w:pPr>
        <w:pStyle w:val="JLDbody"/>
      </w:pPr>
      <w:r>
        <w:tab/>
        <w:t xml:space="preserve">Empirical phylodiversity accumulation in the infant gut microbiome (Koenig </w:t>
      </w:r>
      <w:r>
        <w:rPr>
          <w:i/>
        </w:rPr>
        <w:t>et al.</w:t>
      </w:r>
      <w:r>
        <w:t xml:space="preserve">, 2011)⁠ showed a sharp increase in </w:t>
      </w:r>
      <w:r>
        <w:t>phylodiversity after day 161 (Figure 3), the same date that the subject began consuming baby formula. This suggests that baby formula changed the phylogenetic colonization patterns of the developing infant gut. We analyzed this data set as two separate tim</w:t>
      </w:r>
      <w:r>
        <w:t xml:space="preserve">e-series, one before formula use and one during, and both had negative </w:t>
      </w:r>
      <w:r>
        <w:rPr>
          <w:i/>
          <w:iCs/>
        </w:rPr>
        <w:t>D</w:t>
      </w:r>
      <w:r>
        <w:t xml:space="preserve"> estimates, with the pre-formula </w:t>
      </w:r>
      <w:r>
        <w:rPr>
          <w:i/>
          <w:iCs/>
        </w:rPr>
        <w:t>D</w:t>
      </w:r>
      <w:r>
        <w:t xml:space="preserve"> estimate being lower (Figure 4). While the pre-formula data set was significantly </w:t>
      </w:r>
      <w:proofErr w:type="spellStart"/>
      <w:r>
        <w:t>underdispersed</w:t>
      </w:r>
      <w:proofErr w:type="spellEnd"/>
      <w:r>
        <w:t xml:space="preserve"> (</w:t>
      </w:r>
      <w:r>
        <w:rPr>
          <w:i/>
          <w:iCs/>
        </w:rPr>
        <w:t>P</w:t>
      </w:r>
      <w:r>
        <w:t xml:space="preserve"> = 0.007), the formula data set was not significan</w:t>
      </w:r>
      <w:r>
        <w:t>tly different from the neutral model, although this result is marginal (</w:t>
      </w:r>
      <w:r>
        <w:rPr>
          <w:i/>
          <w:iCs/>
        </w:rPr>
        <w:t>P</w:t>
      </w:r>
      <w:r>
        <w:t xml:space="preserve"> = 0.107). Infant gut data from Finnish infants (</w:t>
      </w:r>
      <w:proofErr w:type="spellStart"/>
      <w:r>
        <w:t>Yassour</w:t>
      </w:r>
      <w:proofErr w:type="spellEnd"/>
      <w:r>
        <w:t xml:space="preserve"> </w:t>
      </w:r>
      <w:r>
        <w:rPr>
          <w:i/>
        </w:rPr>
        <w:t>et al.</w:t>
      </w:r>
      <w:r>
        <w:t xml:space="preserve">, 2016)⁠ were sampled at a much lower temporal </w:t>
      </w:r>
      <w:del w:id="28" w:author="Robeson, Michael" w:date="2019-04-29T12:50:00Z">
        <w:r w:rsidDel="001F4466">
          <w:delText>resulution</w:delText>
        </w:r>
      </w:del>
      <w:ins w:id="29" w:author="Robeson, Michael" w:date="2019-04-29T12:50:00Z">
        <w:r w:rsidR="001F4466">
          <w:t>resolution</w:t>
        </w:r>
      </w:ins>
      <w:r>
        <w:t xml:space="preserve">, and as such were not split between formula use. 31 out of 33 </w:t>
      </w:r>
      <w:r>
        <w:t xml:space="preserve">individuals analyzed exhibited significantly significant </w:t>
      </w:r>
      <w:proofErr w:type="spellStart"/>
      <w:r>
        <w:t>underdispersion</w:t>
      </w:r>
      <w:proofErr w:type="spellEnd"/>
      <w:r>
        <w:t>, and the other two were not significantly different from the neutral model. Both nonsignificant individuals were from the group treated with heavy antibiotics, but even so, no signifi</w:t>
      </w:r>
      <w:r>
        <w:t xml:space="preserve">cant difference in </w:t>
      </w:r>
      <w:r>
        <w:rPr>
          <w:i/>
          <w:iCs/>
        </w:rPr>
        <w:t>D</w:t>
      </w:r>
      <w:r>
        <w:t xml:space="preserve"> values was detected between antibiotics and control groups (Supplemental Figure 4). Estimates of </w:t>
      </w:r>
      <w:r>
        <w:rPr>
          <w:i/>
          <w:iCs/>
        </w:rPr>
        <w:t xml:space="preserve">D </w:t>
      </w:r>
      <w:r>
        <w:t xml:space="preserve">did not significantly correlate with the number of </w:t>
      </w:r>
      <w:proofErr w:type="spellStart"/>
      <w:r>
        <w:t>zOTUs</w:t>
      </w:r>
      <w:proofErr w:type="spellEnd"/>
      <w:r>
        <w:t xml:space="preserve"> in a data set, the total phylodiversity of the data set, or the number of sampl</w:t>
      </w:r>
      <w:r>
        <w:t>es in a data set (Supplemental Figure 5).</w:t>
      </w:r>
    </w:p>
    <w:p w14:paraId="29C4B8FB" w14:textId="77777777" w:rsidR="00571014" w:rsidRDefault="00571014">
      <w:pPr>
        <w:pStyle w:val="JLDbody"/>
      </w:pPr>
    </w:p>
    <w:p w14:paraId="7AF94820" w14:textId="77777777" w:rsidR="00571014" w:rsidRDefault="00B02227">
      <w:pPr>
        <w:pStyle w:val="JLDheading"/>
      </w:pPr>
      <w:r>
        <w:t>DISCUSSION</w:t>
      </w:r>
    </w:p>
    <w:p w14:paraId="4850F6C0" w14:textId="77777777" w:rsidR="00571014" w:rsidRDefault="00571014">
      <w:pPr>
        <w:pStyle w:val="JLDheading"/>
      </w:pPr>
    </w:p>
    <w:p w14:paraId="6516F8CB" w14:textId="11D788D1" w:rsidR="00571014" w:rsidRDefault="00B02227">
      <w:pPr>
        <w:pStyle w:val="JLDbody"/>
      </w:pPr>
      <w:r>
        <w:tab/>
        <w:t>Any organism of interest in a human microbiome data set, from the pathogenic to the probiotic, will at some point arrive for the first time, and the order in which these organisms arrive in the commun</w:t>
      </w:r>
      <w:r>
        <w:t>ity is determined by community assembly processes (</w:t>
      </w:r>
      <w:proofErr w:type="spellStart"/>
      <w:r>
        <w:t>Nemergut</w:t>
      </w:r>
      <w:proofErr w:type="spellEnd"/>
      <w:r>
        <w:t xml:space="preserve"> </w:t>
      </w:r>
      <w:r>
        <w:rPr>
          <w:i/>
        </w:rPr>
        <w:t>et al.</w:t>
      </w:r>
      <w:r>
        <w:t>, 2013)⁠. Predicting which lineages of organisms can be recruited into a given environment has far-reaching implications for ecosystem remediation and management, especially in microbial com</w:t>
      </w:r>
      <w:r>
        <w:t xml:space="preserve">munities where the ecological </w:t>
      </w:r>
      <w:del w:id="30" w:author="Robeson, Michael" w:date="2019-04-29T12:55:00Z">
        <w:r w:rsidDel="00D65AC0">
          <w:delText xml:space="preserve">and medical </w:delText>
        </w:r>
      </w:del>
      <w:r>
        <w:t>importance</w:t>
      </w:r>
      <w:ins w:id="31" w:author="Robeson, Michael" w:date="2019-04-29T12:55:00Z">
        <w:r w:rsidR="00D65AC0">
          <w:t xml:space="preserve"> and </w:t>
        </w:r>
      </w:ins>
      <w:ins w:id="32" w:author="Robeson, Michael" w:date="2019-04-29T12:56:00Z">
        <w:r w:rsidR="00D65AC0">
          <w:t xml:space="preserve">the impact </w:t>
        </w:r>
      </w:ins>
      <w:del w:id="33" w:author="Robeson, Michael" w:date="2019-04-29T12:55:00Z">
        <w:r w:rsidDel="00D65AC0">
          <w:delText>s</w:delText>
        </w:r>
      </w:del>
      <w:del w:id="34" w:author="Robeson, Michael" w:date="2019-04-29T12:56:00Z">
        <w:r w:rsidDel="00D65AC0">
          <w:delText xml:space="preserve"> </w:delText>
        </w:r>
      </w:del>
      <w:r>
        <w:t xml:space="preserve">of many microbes </w:t>
      </w:r>
      <w:ins w:id="35" w:author="Robeson, Michael" w:date="2019-04-29T12:56:00Z">
        <w:r w:rsidR="00D65AC0">
          <w:t xml:space="preserve">on </w:t>
        </w:r>
        <w:commentRangeStart w:id="36"/>
        <w:r w:rsidR="00D65AC0">
          <w:t xml:space="preserve">medical </w:t>
        </w:r>
      </w:ins>
      <w:ins w:id="37" w:author="Robeson, Michael" w:date="2019-04-29T12:57:00Z">
        <w:r w:rsidR="00D65AC0">
          <w:t xml:space="preserve">therapeutics </w:t>
        </w:r>
        <w:commentRangeEnd w:id="36"/>
        <w:r w:rsidR="00D65AC0">
          <w:rPr>
            <w:rStyle w:val="CommentReference"/>
            <w:rFonts w:ascii="Liberation Serif" w:eastAsia="Tahoma" w:hAnsi="Liberation Serif" w:cs="Mangal"/>
          </w:rPr>
          <w:commentReference w:id="36"/>
        </w:r>
      </w:ins>
      <w:r>
        <w:t>are still largely unknown (</w:t>
      </w:r>
      <w:proofErr w:type="spellStart"/>
      <w:r>
        <w:t>Martiny</w:t>
      </w:r>
      <w:proofErr w:type="spellEnd"/>
      <w:r>
        <w:t xml:space="preserve"> </w:t>
      </w:r>
      <w:r>
        <w:rPr>
          <w:i/>
        </w:rPr>
        <w:t>et al.</w:t>
      </w:r>
      <w:r>
        <w:t xml:space="preserve">, 2015)⁠. Identifying conditions under which assembly mechanisms change, or </w:t>
      </w:r>
      <w:r>
        <w:lastRenderedPageBreak/>
        <w:t>under which non-neutral assembly is particular strong, may facilitat</w:t>
      </w:r>
      <w:r>
        <w:t>e microbial community rehabilitation by understanding when and how microbial communities can be colonized by close/distant relatives. If there are patterns or general rules for which taxa have higher probabilities of arriving, these rules can guide habitat</w:t>
      </w:r>
      <w:r>
        <w:t xml:space="preserve"> restoration projects, help us better design probiotics for colonization, and better exploit disturbance as a tool for managing microbial systems related to human health and disease. We found that assembly during primary succession of the infant gut (Figur</w:t>
      </w:r>
      <w:r>
        <w:t xml:space="preserve">e 4, </w:t>
      </w:r>
      <w:proofErr w:type="spellStart"/>
      <w:r>
        <w:t>Supplamental</w:t>
      </w:r>
      <w:proofErr w:type="spellEnd"/>
      <w:r>
        <w:t xml:space="preserve"> Figure 4) and during turnover of the microbial communities on the adult palms and gut (Figure 2) follows a predictable pattern: species are more likely to arrive if a close relative has already arrived.</w:t>
      </w:r>
    </w:p>
    <w:p w14:paraId="3D5363CE" w14:textId="77777777" w:rsidR="00571014" w:rsidRDefault="00B02227">
      <w:pPr>
        <w:pStyle w:val="JLDbody"/>
      </w:pPr>
      <w:r>
        <w:tab/>
        <w:t>This generally “nepotistic” patter</w:t>
      </w:r>
      <w:r>
        <w:t xml:space="preserve">n in arrivals strongly supports our </w:t>
      </w:r>
      <w:proofErr w:type="spellStart"/>
      <w:r>
        <w:rPr>
          <w:b/>
          <w:bCs/>
        </w:rPr>
        <w:t>underdispersion</w:t>
      </w:r>
      <w:proofErr w:type="spellEnd"/>
      <w:r>
        <w:rPr>
          <w:b/>
          <w:bCs/>
        </w:rPr>
        <w:t xml:space="preserve"> hypothesis</w:t>
      </w:r>
      <w:r>
        <w:t>, which is similar to Darwin’s pre-adaptation hypothesis (Darwin, 1859)⁠. Under that hypothesis, species are better able to join a community where a close relative is present because they likely</w:t>
      </w:r>
      <w:r>
        <w:t xml:space="preserve"> already have the “right stuff” to live there. This is because closely related species are likely to be ecologically similar due to phylogenetic niche conservatism (Wiens </w:t>
      </w:r>
      <w:r>
        <w:rPr>
          <w:i/>
        </w:rPr>
        <w:t>et al.</w:t>
      </w:r>
      <w:r>
        <w:t xml:space="preserve">, 2010)⁠. Although the phylogenetic trees we use here are constructed with 16S </w:t>
      </w:r>
      <w:r>
        <w:t>rDNA sequences, such phylogenies have been shown to track genomic differences in bacteria (</w:t>
      </w:r>
      <w:proofErr w:type="spellStart"/>
      <w:r>
        <w:t>Zaneveld</w:t>
      </w:r>
      <w:proofErr w:type="spellEnd"/>
      <w:r>
        <w:t xml:space="preserve"> </w:t>
      </w:r>
      <w:r>
        <w:rPr>
          <w:i/>
        </w:rPr>
        <w:t>et al.</w:t>
      </w:r>
      <w:r>
        <w:t xml:space="preserve">, 2010; </w:t>
      </w:r>
      <w:proofErr w:type="spellStart"/>
      <w:r>
        <w:t>Langille</w:t>
      </w:r>
      <w:proofErr w:type="spellEnd"/>
      <w:r>
        <w:t xml:space="preserve"> </w:t>
      </w:r>
      <w:r>
        <w:rPr>
          <w:i/>
        </w:rPr>
        <w:t>et al.</w:t>
      </w:r>
      <w:r>
        <w:t xml:space="preserve">, 2013)⁠. Indeed, non-neutral patterns of phylogenetic community structure have been interpreted to mean that traits are under </w:t>
      </w:r>
      <w:r>
        <w:t xml:space="preserve">ecological selection </w:t>
      </w:r>
      <w:commentRangeStart w:id="38"/>
      <w:r>
        <w:t xml:space="preserve">(Webb, 2000; Webb </w:t>
      </w:r>
      <w:r>
        <w:rPr>
          <w:i/>
        </w:rPr>
        <w:t>et al.</w:t>
      </w:r>
      <w:r>
        <w:t xml:space="preserve">, 2002; Letcher </w:t>
      </w:r>
      <w:r>
        <w:rPr>
          <w:i/>
        </w:rPr>
        <w:t>et al.</w:t>
      </w:r>
      <w:r>
        <w:t xml:space="preserve">, 2012; </w:t>
      </w:r>
      <w:proofErr w:type="spellStart"/>
      <w:r>
        <w:t>Nemergut</w:t>
      </w:r>
      <w:proofErr w:type="spellEnd"/>
      <w:r>
        <w:t xml:space="preserve"> </w:t>
      </w:r>
      <w:r>
        <w:rPr>
          <w:i/>
        </w:rPr>
        <w:t>et al.</w:t>
      </w:r>
      <w:r>
        <w:t xml:space="preserve">, 2013; </w:t>
      </w:r>
      <w:proofErr w:type="spellStart"/>
      <w:r>
        <w:t>Gerhold</w:t>
      </w:r>
      <w:proofErr w:type="spellEnd"/>
      <w:r>
        <w:t xml:space="preserve"> </w:t>
      </w:r>
      <w:r>
        <w:rPr>
          <w:i/>
        </w:rPr>
        <w:t>et al.</w:t>
      </w:r>
      <w:r>
        <w:t xml:space="preserve">, 2015)⁠. </w:t>
      </w:r>
      <w:commentRangeEnd w:id="38"/>
      <w:r w:rsidR="00F92A67">
        <w:rPr>
          <w:rStyle w:val="CommentReference"/>
          <w:rFonts w:ascii="Liberation Serif" w:eastAsia="Tahoma" w:hAnsi="Liberation Serif" w:cs="Mangal"/>
        </w:rPr>
        <w:commentReference w:id="38"/>
      </w:r>
      <w:r>
        <w:t>If traits are not driving community assembly (Hubbell, 2001)⁠ or if the traits driving community assembly are largely horizontally tra</w:t>
      </w:r>
      <w:r>
        <w:t xml:space="preserve">nsferred between taxa independent of their relatedness (as estimated by a 16S rDNA phylogeny), we would expect no phylogenetic signature, and a </w:t>
      </w:r>
      <w:r>
        <w:rPr>
          <w:i/>
          <w:iCs/>
        </w:rPr>
        <w:t>D</w:t>
      </w:r>
      <w:r>
        <w:t xml:space="preserve"> estimate that is not significantly different from 0 (the neutral model). Instead, we observed very a strong an</w:t>
      </w:r>
      <w:r>
        <w:t>d significant phylogenetic signal in arrival order for almost all data sets we analyzed.</w:t>
      </w:r>
    </w:p>
    <w:p w14:paraId="4328AA6E" w14:textId="77777777" w:rsidR="00571014" w:rsidRDefault="00B02227">
      <w:pPr>
        <w:pStyle w:val="JLDbody"/>
      </w:pPr>
      <w:r>
        <w:tab/>
      </w:r>
      <w:commentRangeStart w:id="39"/>
      <w:r>
        <w:t xml:space="preserve">However, even if assembly follows the pre-adaptation hypothesis, selection itself may not occur within the host environment. An alternative explanation for the </w:t>
      </w:r>
      <w:proofErr w:type="spellStart"/>
      <w:r>
        <w:t>underd</w:t>
      </w:r>
      <w:r>
        <w:t>ispersion</w:t>
      </w:r>
      <w:proofErr w:type="spellEnd"/>
      <w:r>
        <w:t xml:space="preserve"> we observed is that selection is external to the host environment (i.e. selection occurs within the neighboring species pool from which emigration occurs), causing change in the community entering the host to already be </w:t>
      </w:r>
      <w:proofErr w:type="spellStart"/>
      <w:r>
        <w:t>underdispersed</w:t>
      </w:r>
      <w:proofErr w:type="spellEnd"/>
      <w:r>
        <w:t>. Similarly,</w:t>
      </w:r>
      <w:r>
        <w:t xml:space="preserve"> phylogenetic dispersion of community structure has been unable to distinguish between selection and differences in migration rates (Emerson and Gillespie, 2008)⁠,  so a pre-</w:t>
      </w:r>
      <w:proofErr w:type="spellStart"/>
      <w:r>
        <w:t>underdispersed</w:t>
      </w:r>
      <w:proofErr w:type="spellEnd"/>
      <w:r>
        <w:t xml:space="preserve"> community entering the host is a plausible mechanism for phylogenet</w:t>
      </w:r>
      <w:r>
        <w:t xml:space="preserve">ic </w:t>
      </w:r>
      <w:proofErr w:type="spellStart"/>
      <w:r>
        <w:t>underdispersion</w:t>
      </w:r>
      <w:proofErr w:type="spellEnd"/>
      <w:r>
        <w:t xml:space="preserve"> of arrivals. But selection of microbial communities within the host has been shown by multiple </w:t>
      </w:r>
      <w:r>
        <w:lastRenderedPageBreak/>
        <w:t>studies (</w:t>
      </w:r>
      <w:proofErr w:type="spellStart"/>
      <w:r>
        <w:t>Peterfreund</w:t>
      </w:r>
      <w:proofErr w:type="spellEnd"/>
      <w:r>
        <w:t xml:space="preserve"> </w:t>
      </w:r>
      <w:r>
        <w:rPr>
          <w:i/>
        </w:rPr>
        <w:t>et al.</w:t>
      </w:r>
      <w:r>
        <w:t xml:space="preserve">, 2012; David </w:t>
      </w:r>
      <w:r>
        <w:rPr>
          <w:i/>
        </w:rPr>
        <w:t>et al.</w:t>
      </w:r>
      <w:r>
        <w:t xml:space="preserve">, 2014; Kennedy </w:t>
      </w:r>
      <w:r>
        <w:rPr>
          <w:i/>
        </w:rPr>
        <w:t>et al.</w:t>
      </w:r>
      <w:r>
        <w:t>, 2016)⁠, so it is our opinion that trait-based selection within the host</w:t>
      </w:r>
      <w:r>
        <w:t xml:space="preserve"> is a more likely scenario.</w:t>
      </w:r>
      <w:commentRangeEnd w:id="39"/>
      <w:r w:rsidR="000338F4">
        <w:rPr>
          <w:rStyle w:val="CommentReference"/>
          <w:rFonts w:ascii="Liberation Serif" w:eastAsia="Tahoma" w:hAnsi="Liberation Serif" w:cs="Mangal"/>
        </w:rPr>
        <w:commentReference w:id="39"/>
      </w:r>
    </w:p>
    <w:p w14:paraId="0A1F1A93" w14:textId="77777777" w:rsidR="00571014" w:rsidRDefault="00B02227">
      <w:pPr>
        <w:pStyle w:val="JLDbody"/>
      </w:pPr>
      <w:r>
        <w:tab/>
        <w:t xml:space="preserve">As to why no data sets analyzed showed no significant phylogenetic </w:t>
      </w:r>
      <w:proofErr w:type="spellStart"/>
      <w:r>
        <w:t>overdispersion</w:t>
      </w:r>
      <w:proofErr w:type="spellEnd"/>
      <w:r>
        <w:t xml:space="preserve"> (</w:t>
      </w:r>
      <w:r>
        <w:rPr>
          <w:i/>
          <w:iCs/>
        </w:rPr>
        <w:t>D</w:t>
      </w:r>
      <w:r>
        <w:t xml:space="preserve"> &gt; 0), we are not certain. At the beginning of development of this model, we expected microbial communities in the human microbiome to follow t</w:t>
      </w:r>
      <w:r>
        <w:t xml:space="preserve">he </w:t>
      </w:r>
      <w:proofErr w:type="spellStart"/>
      <w:r>
        <w:t>overdispersion</w:t>
      </w:r>
      <w:proofErr w:type="spellEnd"/>
      <w:r>
        <w:t xml:space="preserve"> hypothesis, partly from our own intuition, and also because of work in experimental microcosms supporting Darwin’s naturalization hypothesis (</w:t>
      </w:r>
      <w:proofErr w:type="spellStart"/>
      <w:r>
        <w:t>Peay</w:t>
      </w:r>
      <w:proofErr w:type="spellEnd"/>
      <w:r>
        <w:t xml:space="preserve"> </w:t>
      </w:r>
      <w:r>
        <w:rPr>
          <w:i/>
        </w:rPr>
        <w:t>et al.</w:t>
      </w:r>
      <w:r>
        <w:t>, 2012)⁠. However, the human microbiome environments analyzed here are environments t</w:t>
      </w:r>
      <w:r>
        <w:t>hat undergo constant physical disturbance, unlike aqueous microcosms. Palm communities are physically disturbed with every use of the hands, and by the sampling procedure itself. Gut (fecal) communities are also disturbed constantly by the movement of fece</w:t>
      </w:r>
      <w:r>
        <w:t xml:space="preserve">s through the gut. It may be possible that continuous disturbance allows for </w:t>
      </w:r>
      <w:proofErr w:type="spellStart"/>
      <w:r>
        <w:t>underdispersion</w:t>
      </w:r>
      <w:proofErr w:type="spellEnd"/>
      <w:r>
        <w:t xml:space="preserve"> or Darwin’s pre-adaptation hypothesis via constant re-assembly of communities. In this case, niches may be filled by random “winners” after each disturbance, as in</w:t>
      </w:r>
      <w:r>
        <w:t xml:space="preserve"> a competitive lottery scenario (</w:t>
      </w:r>
      <w:proofErr w:type="spellStart"/>
      <w:r>
        <w:t>Verster</w:t>
      </w:r>
      <w:proofErr w:type="spellEnd"/>
      <w:r>
        <w:t xml:space="preserve"> and </w:t>
      </w:r>
      <w:proofErr w:type="spellStart"/>
      <w:r>
        <w:t>Borenstein</w:t>
      </w:r>
      <w:proofErr w:type="spellEnd"/>
      <w:r>
        <w:t>, 2018)⁠. These “winners” would still need to be adapted to their environment, so they would be more likely to be closely related to previous “winners”, as in our findings. Analysis using our model cap</w:t>
      </w:r>
      <w:r>
        <w:t xml:space="preserve">tures pattern, but does not interrogate the process by which </w:t>
      </w:r>
      <w:proofErr w:type="spellStart"/>
      <w:r>
        <w:t>underdispersion</w:t>
      </w:r>
      <w:proofErr w:type="spellEnd"/>
      <w:r>
        <w:t xml:space="preserve"> occurs, and future experiments will need to be designed with such considerations in mind.</w:t>
      </w:r>
    </w:p>
    <w:p w14:paraId="664B405C" w14:textId="77777777" w:rsidR="00571014" w:rsidRDefault="00B02227">
      <w:pPr>
        <w:pStyle w:val="JLDbody"/>
      </w:pPr>
      <w:r>
        <w:tab/>
        <w:t xml:space="preserve">Nonetheless, a strength of our model is that it estimates values of </w:t>
      </w:r>
      <w:r>
        <w:rPr>
          <w:i/>
          <w:iCs/>
        </w:rPr>
        <w:t>D</w:t>
      </w:r>
      <w:r>
        <w:t xml:space="preserve"> that can be compar</w:t>
      </w:r>
      <w:r>
        <w:t xml:space="preserve">ed among data sets (Figure 2) or potentially across time (Figure 4, Supplemental Figure 3) in order to learn how differences between data sets impact community assembly. We found that gut and palm communities were almost universally </w:t>
      </w:r>
      <w:proofErr w:type="spellStart"/>
      <w:r>
        <w:t>underdispersed</w:t>
      </w:r>
      <w:proofErr w:type="spellEnd"/>
      <w:r>
        <w:t xml:space="preserve"> (Figure </w:t>
      </w:r>
      <w:r>
        <w:t xml:space="preserve">2, Figure 4, Supplemental Figure 4), and that the </w:t>
      </w:r>
      <w:r>
        <w:rPr>
          <w:i/>
          <w:iCs/>
        </w:rPr>
        <w:t>D</w:t>
      </w:r>
      <w:r>
        <w:t xml:space="preserve"> value for a community appears to be a function of body site (Figure 2). Although this result is only shown across 2 subjects, the parallel patterns between the male and female subject are striking, in tha</w:t>
      </w:r>
      <w:r>
        <w:t xml:space="preserve">t fecal communities are the most strongly </w:t>
      </w:r>
      <w:proofErr w:type="spellStart"/>
      <w:r>
        <w:t>underdispersed</w:t>
      </w:r>
      <w:proofErr w:type="spellEnd"/>
      <w:r>
        <w:t xml:space="preserve"> (lowest </w:t>
      </w:r>
      <w:r>
        <w:rPr>
          <w:i/>
          <w:iCs/>
        </w:rPr>
        <w:t>D</w:t>
      </w:r>
      <w:r>
        <w:t xml:space="preserve">), palm communities are similar to each other, and tongue communities had the highest </w:t>
      </w:r>
      <w:r>
        <w:rPr>
          <w:i/>
          <w:iCs/>
        </w:rPr>
        <w:t>D</w:t>
      </w:r>
      <w:r>
        <w:t xml:space="preserve"> estimates.  Similarly, comparing </w:t>
      </w:r>
      <w:r>
        <w:rPr>
          <w:i/>
          <w:iCs/>
        </w:rPr>
        <w:t>D</w:t>
      </w:r>
      <w:r>
        <w:t xml:space="preserve"> before and after an event can be used within an experimental </w:t>
      </w:r>
      <w:r>
        <w:t xml:space="preserve">framework to see how that event may affect community assembly. Our analysis of infant gut microbiome data (Koenig </w:t>
      </w:r>
      <w:r>
        <w:rPr>
          <w:i/>
        </w:rPr>
        <w:t>et al.</w:t>
      </w:r>
      <w:r>
        <w:t xml:space="preserve">, 2011)⁠ before and during the use of baby formula (Figure 4) showed that while the pre-formula community was significantly </w:t>
      </w:r>
      <w:proofErr w:type="spellStart"/>
      <w:r>
        <w:t>underdispers</w:t>
      </w:r>
      <w:r>
        <w:t>ed</w:t>
      </w:r>
      <w:proofErr w:type="spellEnd"/>
      <w:r>
        <w:t>, community assembly during formula consumption was more neutral. While the post-formula trend was not significantly different from the neutral model, this finding was marginal (</w:t>
      </w:r>
      <w:r>
        <w:rPr>
          <w:i/>
          <w:iCs/>
        </w:rPr>
        <w:t xml:space="preserve">P = </w:t>
      </w:r>
      <w:r>
        <w:t>0.107).</w:t>
      </w:r>
    </w:p>
    <w:p w14:paraId="6FF0E3C8" w14:textId="77777777" w:rsidR="00571014" w:rsidRDefault="00B02227">
      <w:pPr>
        <w:pStyle w:val="JLDbody"/>
      </w:pPr>
      <w:r>
        <w:lastRenderedPageBreak/>
        <w:tab/>
        <w:t xml:space="preserve">In addition to showing that our model can be a useful tool for </w:t>
      </w:r>
      <w:r>
        <w:t xml:space="preserve">future studies, our findings also hint that phylogenetic </w:t>
      </w:r>
      <w:proofErr w:type="spellStart"/>
      <w:r>
        <w:t>underdispersion</w:t>
      </w:r>
      <w:proofErr w:type="spellEnd"/>
      <w:r>
        <w:t xml:space="preserve"> may be a general trend for the human gut microbiome, and potentially for skin microbiomes as well. If true, our findings have implications for the management and restoration of human-</w:t>
      </w:r>
      <w:r>
        <w:t>associated microbial systems (</w:t>
      </w:r>
      <w:proofErr w:type="spellStart"/>
      <w:r>
        <w:t>Shooner</w:t>
      </w:r>
      <w:proofErr w:type="spellEnd"/>
      <w:r>
        <w:t xml:space="preserve"> </w:t>
      </w:r>
      <w:r>
        <w:rPr>
          <w:i/>
        </w:rPr>
        <w:t>et al.</w:t>
      </w:r>
      <w:r>
        <w:t xml:space="preserve">, 2015)⁠, in particular for probiotic development and remediation of pathological microbial communities. Without any other information, our finding of consistent phylogenetic </w:t>
      </w:r>
      <w:proofErr w:type="spellStart"/>
      <w:r>
        <w:t>underdispersion</w:t>
      </w:r>
      <w:proofErr w:type="spellEnd"/>
      <w:r>
        <w:t xml:space="preserve"> in arrivals suggests </w:t>
      </w:r>
      <w:r>
        <w:t>that probiotics for sustained colonization of the human gut should be close relatives to the microbes already present. Indeed, recent research has shown that for fecal transplants, donor strains are able to integrate into the recipient's gut community when</w:t>
      </w:r>
      <w:r>
        <w:t xml:space="preserve"> a conspecific strain is already present, but novel donor strains are unlikely to successfully integrate into the recipient (Li </w:t>
      </w:r>
      <w:r>
        <w:rPr>
          <w:i/>
        </w:rPr>
        <w:t>et al.</w:t>
      </w:r>
      <w:r>
        <w:t xml:space="preserve">, 2016)⁠. Different body sites - as we saw with the skin – may have qualitatively similar patterns of </w:t>
      </w:r>
      <w:proofErr w:type="spellStart"/>
      <w:r>
        <w:t>underdispersion</w:t>
      </w:r>
      <w:proofErr w:type="spellEnd"/>
      <w:r>
        <w:t>, yet</w:t>
      </w:r>
      <w:r>
        <w:t xml:space="preserve"> quantitatively different magnitudes of this effect. Thus the efficacy of an engineered probiotic based on similarity to organisms already present in the community for which it was engineered may largely depend on the body site for which it's intended.</w:t>
      </w:r>
    </w:p>
    <w:p w14:paraId="075F721C" w14:textId="77777777" w:rsidR="00571014" w:rsidRDefault="00B02227">
      <w:pPr>
        <w:pStyle w:val="JLDbody"/>
      </w:pPr>
      <w:r>
        <w:tab/>
        <w:t>Mi</w:t>
      </w:r>
      <w:r>
        <w:t>crobial communities provide a unique opportunity to study community assembly in primary and secondary succession. In addition to standard cross-sectional studies of communities of different ages or successional stages, the short timescales of microbial com</w:t>
      </w:r>
      <w:r>
        <w:t xml:space="preserve">munity dynamics allows longitudinal studies of community assembly over manageable time frames (David </w:t>
      </w:r>
      <w:r>
        <w:rPr>
          <w:i/>
        </w:rPr>
        <w:t>et al.</w:t>
      </w:r>
      <w:r>
        <w:t xml:space="preserve">, 2014; Kennedy </w:t>
      </w:r>
      <w:r>
        <w:rPr>
          <w:i/>
        </w:rPr>
        <w:t>et al.</w:t>
      </w:r>
      <w:r>
        <w:t>, 2016)⁠. Microbial communities allow large sample sizes, longitudinal studies, and experimental manipulations that enable us t</w:t>
      </w:r>
      <w:r>
        <w:t xml:space="preserve">o identify general rules and statistical patterns of community assembly. The model we present here makes use of such data, and to facilitate further discovery both in the human microbiome and in other environments, we have made our R code available at </w:t>
      </w:r>
      <w:proofErr w:type="spellStart"/>
      <w:r>
        <w:t>FigS</w:t>
      </w:r>
      <w:r>
        <w:t>hare</w:t>
      </w:r>
      <w:proofErr w:type="spellEnd"/>
      <w:r>
        <w:t xml:space="preserve">: </w:t>
      </w:r>
      <w:hyperlink r:id="rId13" w:history="1">
        <w:r>
          <w:rPr>
            <w:rStyle w:val="Internetlink"/>
          </w:rPr>
          <w:t>https://figshare.com/s/922b268891f1945c1944</w:t>
        </w:r>
      </w:hyperlink>
      <w:r>
        <w:t xml:space="preserve"> (temporary private link, please do not share until publication) and GitHub: (link will be added upon acceptance).</w:t>
      </w:r>
    </w:p>
    <w:p w14:paraId="73A958C9" w14:textId="77777777" w:rsidR="00571014" w:rsidRDefault="00571014">
      <w:pPr>
        <w:pStyle w:val="JLDbody"/>
      </w:pPr>
    </w:p>
    <w:p w14:paraId="42C01533" w14:textId="77777777" w:rsidR="00571014" w:rsidRDefault="00571014">
      <w:pPr>
        <w:pStyle w:val="JLDheading"/>
      </w:pPr>
    </w:p>
    <w:p w14:paraId="5DFA1ADF" w14:textId="77777777" w:rsidR="00571014" w:rsidRDefault="00B02227">
      <w:pPr>
        <w:pStyle w:val="JLDheading"/>
      </w:pPr>
      <w:r>
        <w:t>Acknowledgements:</w:t>
      </w:r>
    </w:p>
    <w:p w14:paraId="5EE5B294" w14:textId="77777777" w:rsidR="00571014" w:rsidRDefault="00B02227">
      <w:pPr>
        <w:pStyle w:val="JLDbody"/>
      </w:pPr>
      <w:r>
        <w:t>The authors</w:t>
      </w:r>
      <w:r>
        <w:t xml:space="preserve"> thank D.R. </w:t>
      </w:r>
      <w:proofErr w:type="spellStart"/>
      <w:r>
        <w:t>Nemergut</w:t>
      </w:r>
      <w:proofErr w:type="spellEnd"/>
      <w:r>
        <w:t xml:space="preserve"> for her help and support, and also thank J.P. </w:t>
      </w:r>
      <w:proofErr w:type="spellStart"/>
      <w:r>
        <w:t>O'Dwyer</w:t>
      </w:r>
      <w:proofErr w:type="spellEnd"/>
      <w:r>
        <w:t xml:space="preserve">, P. Sommers, E.M. Gendron, A. Solon, E. </w:t>
      </w:r>
      <w:proofErr w:type="spellStart"/>
      <w:r>
        <w:t>Preusse</w:t>
      </w:r>
      <w:proofErr w:type="spellEnd"/>
      <w:r>
        <w:t>, K. Hazleton, and S. Sauce for many helpful discussions.</w:t>
      </w:r>
    </w:p>
    <w:p w14:paraId="2D00C23D" w14:textId="77777777" w:rsidR="00571014" w:rsidRDefault="00571014">
      <w:pPr>
        <w:pStyle w:val="JLDbody"/>
      </w:pPr>
    </w:p>
    <w:p w14:paraId="11287C46" w14:textId="77777777" w:rsidR="00571014" w:rsidRDefault="00B02227">
      <w:pPr>
        <w:pStyle w:val="JLDheading"/>
      </w:pPr>
      <w:r>
        <w:t>References</w:t>
      </w:r>
    </w:p>
    <w:p w14:paraId="5934424D" w14:textId="77777777" w:rsidR="00571014" w:rsidRDefault="00B02227">
      <w:pPr>
        <w:pStyle w:val="JLDheading"/>
      </w:pPr>
      <w:r>
        <w:lastRenderedPageBreak/>
        <w:t xml:space="preserve"> </w:t>
      </w:r>
    </w:p>
    <w:p w14:paraId="44E058A4" w14:textId="77777777" w:rsidR="00000000" w:rsidRDefault="00B02227">
      <w:pPr>
        <w:rPr>
          <w:rFonts w:cs="Mangal"/>
          <w:szCs w:val="21"/>
        </w:rPr>
        <w:sectPr w:rsidR="00000000">
          <w:pgSz w:w="12240" w:h="15840"/>
          <w:pgMar w:top="1134" w:right="1134" w:bottom="1134" w:left="1134" w:header="720" w:footer="720" w:gutter="0"/>
          <w:cols w:space="720"/>
        </w:sectPr>
      </w:pPr>
    </w:p>
    <w:p w14:paraId="6DB56F28" w14:textId="77777777" w:rsidR="00571014" w:rsidRDefault="00B02227">
      <w:pPr>
        <w:pStyle w:val="Standard"/>
        <w:spacing w:after="140" w:line="288" w:lineRule="auto"/>
        <w:ind w:left="480" w:hanging="480"/>
      </w:pPr>
      <w:r>
        <w:rPr>
          <w:rFonts w:ascii="Times New Roman" w:hAnsi="Times New Roman"/>
        </w:rPr>
        <w:t xml:space="preserve">Bengtsson, J., Nilsson, S.G., Franc, A., and </w:t>
      </w:r>
      <w:proofErr w:type="spellStart"/>
      <w:r>
        <w:rPr>
          <w:rFonts w:ascii="Times New Roman" w:hAnsi="Times New Roman"/>
        </w:rPr>
        <w:t>Menozzi</w:t>
      </w:r>
      <w:proofErr w:type="spellEnd"/>
      <w:r>
        <w:rPr>
          <w:rFonts w:ascii="Times New Roman" w:hAnsi="Times New Roman"/>
        </w:rPr>
        <w:t xml:space="preserve">, P. </w:t>
      </w:r>
      <w:r>
        <w:rPr>
          <w:rFonts w:ascii="Times New Roman" w:hAnsi="Times New Roman"/>
        </w:rPr>
        <w:t xml:space="preserve">(2000) Biodiversity, disturbances, ecosystem function and management of European forests. </w:t>
      </w:r>
      <w:r>
        <w:rPr>
          <w:rFonts w:ascii="Times New Roman" w:hAnsi="Times New Roman"/>
          <w:i/>
        </w:rPr>
        <w:t>For. Ecol. Manage.</w:t>
      </w:r>
      <w:r>
        <w:rPr>
          <w:rFonts w:ascii="Times New Roman" w:hAnsi="Times New Roman"/>
        </w:rPr>
        <w:t xml:space="preserve"> </w:t>
      </w:r>
      <w:r>
        <w:rPr>
          <w:rFonts w:ascii="Times New Roman" w:hAnsi="Times New Roman"/>
          <w:b/>
        </w:rPr>
        <w:t>132</w:t>
      </w:r>
      <w:r>
        <w:rPr>
          <w:rFonts w:ascii="Times New Roman" w:hAnsi="Times New Roman"/>
        </w:rPr>
        <w:t>: 39–50.</w:t>
      </w:r>
    </w:p>
    <w:p w14:paraId="64763ABB" w14:textId="77777777" w:rsidR="00571014" w:rsidRDefault="00B02227">
      <w:pPr>
        <w:pStyle w:val="Standard"/>
        <w:spacing w:after="140" w:line="288" w:lineRule="auto"/>
        <w:ind w:left="480" w:hanging="480"/>
      </w:pPr>
      <w:r>
        <w:rPr>
          <w:rFonts w:ascii="Times New Roman" w:hAnsi="Times New Roman"/>
        </w:rPr>
        <w:t xml:space="preserve">Brown, C.T., </w:t>
      </w:r>
      <w:proofErr w:type="spellStart"/>
      <w:r>
        <w:rPr>
          <w:rFonts w:ascii="Times New Roman" w:hAnsi="Times New Roman"/>
        </w:rPr>
        <w:t>Xiong</w:t>
      </w:r>
      <w:proofErr w:type="spellEnd"/>
      <w:r>
        <w:rPr>
          <w:rFonts w:ascii="Times New Roman" w:hAnsi="Times New Roman"/>
        </w:rPr>
        <w:t xml:space="preserve">, W., Olm, M.R., Thomas, B.C., Baker, R., </w:t>
      </w:r>
      <w:proofErr w:type="spellStart"/>
      <w:r>
        <w:rPr>
          <w:rFonts w:ascii="Times New Roman" w:hAnsi="Times New Roman"/>
        </w:rPr>
        <w:t>Firek</w:t>
      </w:r>
      <w:proofErr w:type="spellEnd"/>
      <w:r>
        <w:rPr>
          <w:rFonts w:ascii="Times New Roman" w:hAnsi="Times New Roman"/>
        </w:rPr>
        <w:t>, B., et al. (2018) Hospitalized Premature Infants Are Colonized by Re</w:t>
      </w:r>
      <w:r>
        <w:rPr>
          <w:rFonts w:ascii="Times New Roman" w:hAnsi="Times New Roman"/>
        </w:rPr>
        <w:t xml:space="preserve">lated Bacterial Strains with Distinct Proteomic Profiles. </w:t>
      </w:r>
      <w:proofErr w:type="spellStart"/>
      <w:r>
        <w:rPr>
          <w:rFonts w:ascii="Times New Roman" w:hAnsi="Times New Roman"/>
          <w:i/>
        </w:rPr>
        <w:t>MBio</w:t>
      </w:r>
      <w:proofErr w:type="spellEnd"/>
      <w:r>
        <w:rPr>
          <w:rFonts w:ascii="Times New Roman" w:hAnsi="Times New Roman"/>
        </w:rPr>
        <w:t xml:space="preserve"> </w:t>
      </w:r>
      <w:r>
        <w:rPr>
          <w:rFonts w:ascii="Times New Roman" w:hAnsi="Times New Roman"/>
          <w:b/>
        </w:rPr>
        <w:t>9</w:t>
      </w:r>
      <w:r>
        <w:rPr>
          <w:rFonts w:ascii="Times New Roman" w:hAnsi="Times New Roman"/>
        </w:rPr>
        <w:t>: e00441-18.</w:t>
      </w:r>
    </w:p>
    <w:p w14:paraId="26B7F2AC" w14:textId="77777777" w:rsidR="00571014" w:rsidRDefault="00B02227">
      <w:pPr>
        <w:pStyle w:val="Standard"/>
        <w:spacing w:after="140" w:line="288" w:lineRule="auto"/>
        <w:ind w:left="480" w:hanging="480"/>
      </w:pPr>
      <w:proofErr w:type="spellStart"/>
      <w:r>
        <w:rPr>
          <w:rFonts w:ascii="Times New Roman" w:hAnsi="Times New Roman"/>
        </w:rPr>
        <w:t>Caporaso</w:t>
      </w:r>
      <w:proofErr w:type="spellEnd"/>
      <w:r>
        <w:rPr>
          <w:rFonts w:ascii="Times New Roman" w:hAnsi="Times New Roman"/>
        </w:rPr>
        <w:t xml:space="preserve">, J.G., Kuczynski, J., Stombaugh, J., </w:t>
      </w:r>
      <w:proofErr w:type="spellStart"/>
      <w:r>
        <w:rPr>
          <w:rFonts w:ascii="Times New Roman" w:hAnsi="Times New Roman"/>
        </w:rPr>
        <w:t>Bittinger</w:t>
      </w:r>
      <w:proofErr w:type="spellEnd"/>
      <w:r>
        <w:rPr>
          <w:rFonts w:ascii="Times New Roman" w:hAnsi="Times New Roman"/>
        </w:rPr>
        <w:t xml:space="preserve">, K., Bushman, F.D., Costello, E.K., et al. (2010) QIIME allows analysis of high-throughput community sequencing data. </w:t>
      </w:r>
      <w:r>
        <w:rPr>
          <w:rFonts w:ascii="Times New Roman" w:hAnsi="Times New Roman"/>
          <w:i/>
        </w:rPr>
        <w:t xml:space="preserve">Nat. </w:t>
      </w:r>
      <w:r>
        <w:rPr>
          <w:rFonts w:ascii="Times New Roman" w:hAnsi="Times New Roman"/>
          <w:i/>
        </w:rPr>
        <w:t>Methods</w:t>
      </w:r>
      <w:r>
        <w:rPr>
          <w:rFonts w:ascii="Times New Roman" w:hAnsi="Times New Roman"/>
        </w:rPr>
        <w:t xml:space="preserve"> </w:t>
      </w:r>
      <w:r>
        <w:rPr>
          <w:rFonts w:ascii="Times New Roman" w:hAnsi="Times New Roman"/>
          <w:b/>
        </w:rPr>
        <w:t>7</w:t>
      </w:r>
      <w:r>
        <w:rPr>
          <w:rFonts w:ascii="Times New Roman" w:hAnsi="Times New Roman"/>
        </w:rPr>
        <w:t>: 335–6.</w:t>
      </w:r>
    </w:p>
    <w:p w14:paraId="79E5890C" w14:textId="77777777" w:rsidR="00571014" w:rsidRDefault="00B02227">
      <w:pPr>
        <w:pStyle w:val="Standard"/>
        <w:spacing w:after="140" w:line="288" w:lineRule="auto"/>
        <w:ind w:left="480" w:hanging="480"/>
      </w:pPr>
      <w:proofErr w:type="spellStart"/>
      <w:r>
        <w:rPr>
          <w:rFonts w:ascii="Times New Roman" w:hAnsi="Times New Roman"/>
        </w:rPr>
        <w:t>Caporaso</w:t>
      </w:r>
      <w:proofErr w:type="spellEnd"/>
      <w:r>
        <w:rPr>
          <w:rFonts w:ascii="Times New Roman" w:hAnsi="Times New Roman"/>
        </w:rPr>
        <w:t xml:space="preserve">, J.G., Lauber, C.L., Costello, E.K., Berg-Lyons, D., Gonzalez, A., Stombaugh, J., et al. (2011) Moving pictures of the human microbiome. </w:t>
      </w:r>
      <w:r>
        <w:rPr>
          <w:rFonts w:ascii="Times New Roman" w:hAnsi="Times New Roman"/>
          <w:i/>
        </w:rPr>
        <w:t>Genome Biol.</w:t>
      </w:r>
      <w:r>
        <w:rPr>
          <w:rFonts w:ascii="Times New Roman" w:hAnsi="Times New Roman"/>
        </w:rPr>
        <w:t xml:space="preserve"> </w:t>
      </w:r>
      <w:r>
        <w:rPr>
          <w:rFonts w:ascii="Times New Roman" w:hAnsi="Times New Roman"/>
          <w:b/>
        </w:rPr>
        <w:t>12</w:t>
      </w:r>
      <w:r>
        <w:rPr>
          <w:rFonts w:ascii="Times New Roman" w:hAnsi="Times New Roman"/>
        </w:rPr>
        <w:t>: R50.</w:t>
      </w:r>
    </w:p>
    <w:p w14:paraId="75C78605" w14:textId="77777777" w:rsidR="00571014" w:rsidRDefault="00B02227">
      <w:pPr>
        <w:pStyle w:val="Standard"/>
        <w:spacing w:after="140" w:line="288" w:lineRule="auto"/>
        <w:ind w:left="480" w:hanging="480"/>
      </w:pPr>
      <w:r>
        <w:rPr>
          <w:rFonts w:ascii="Times New Roman" w:hAnsi="Times New Roman"/>
        </w:rPr>
        <w:t>Darcy, J.L., King, A.J., Gendron, E.M.S., and Schmidt, S.K. (2017) Spa</w:t>
      </w:r>
      <w:r>
        <w:rPr>
          <w:rFonts w:ascii="Times New Roman" w:hAnsi="Times New Roman"/>
        </w:rPr>
        <w:t xml:space="preserve">tial autocorrelation of microbial communities atop a debris-covered glacier is evidence of a supraglacial </w:t>
      </w:r>
      <w:proofErr w:type="spellStart"/>
      <w:r>
        <w:rPr>
          <w:rFonts w:ascii="Times New Roman" w:hAnsi="Times New Roman"/>
        </w:rPr>
        <w:t>chronosequence</w:t>
      </w:r>
      <w:proofErr w:type="spellEnd"/>
      <w:r>
        <w:rPr>
          <w:rFonts w:ascii="Times New Roman" w:hAnsi="Times New Roman"/>
        </w:rPr>
        <w:t xml:space="preserve">. </w:t>
      </w:r>
      <w:r>
        <w:rPr>
          <w:rFonts w:ascii="Times New Roman" w:hAnsi="Times New Roman"/>
          <w:i/>
        </w:rPr>
        <w:t xml:space="preserve">FEMS </w:t>
      </w:r>
      <w:proofErr w:type="spellStart"/>
      <w:r>
        <w:rPr>
          <w:rFonts w:ascii="Times New Roman" w:hAnsi="Times New Roman"/>
          <w:i/>
        </w:rPr>
        <w:t>Microbiol</w:t>
      </w:r>
      <w:proofErr w:type="spellEnd"/>
      <w:r>
        <w:rPr>
          <w:rFonts w:ascii="Times New Roman" w:hAnsi="Times New Roman"/>
          <w:i/>
        </w:rPr>
        <w:t>. Ecol.</w:t>
      </w:r>
      <w:r>
        <w:rPr>
          <w:rFonts w:ascii="Times New Roman" w:hAnsi="Times New Roman"/>
        </w:rPr>
        <w:t xml:space="preserve"> </w:t>
      </w:r>
      <w:r>
        <w:rPr>
          <w:rFonts w:ascii="Times New Roman" w:hAnsi="Times New Roman"/>
          <w:b/>
        </w:rPr>
        <w:t>93</w:t>
      </w:r>
      <w:r>
        <w:rPr>
          <w:rFonts w:ascii="Times New Roman" w:hAnsi="Times New Roman"/>
        </w:rPr>
        <w:t>: 7287–90.</w:t>
      </w:r>
    </w:p>
    <w:p w14:paraId="026D66FB" w14:textId="77777777" w:rsidR="00571014" w:rsidRDefault="00B02227">
      <w:pPr>
        <w:pStyle w:val="Standard"/>
        <w:spacing w:after="140" w:line="288" w:lineRule="auto"/>
        <w:ind w:left="480" w:hanging="480"/>
        <w:rPr>
          <w:rFonts w:ascii="Times New Roman" w:hAnsi="Times New Roman"/>
        </w:rPr>
      </w:pPr>
      <w:r>
        <w:rPr>
          <w:rFonts w:ascii="Times New Roman" w:hAnsi="Times New Roman"/>
        </w:rPr>
        <w:t>Darwin, C. (1859) On the Origin of Species, 1859 Murray, London.</w:t>
      </w:r>
    </w:p>
    <w:p w14:paraId="3A1453B8" w14:textId="77777777" w:rsidR="00571014" w:rsidRDefault="00B02227">
      <w:pPr>
        <w:pStyle w:val="Standard"/>
        <w:spacing w:after="140" w:line="288" w:lineRule="auto"/>
        <w:ind w:left="480" w:hanging="480"/>
      </w:pPr>
      <w:r>
        <w:rPr>
          <w:rFonts w:ascii="Times New Roman" w:hAnsi="Times New Roman"/>
        </w:rPr>
        <w:t xml:space="preserve">David, L.A., </w:t>
      </w:r>
      <w:proofErr w:type="spellStart"/>
      <w:r>
        <w:rPr>
          <w:rFonts w:ascii="Times New Roman" w:hAnsi="Times New Roman"/>
        </w:rPr>
        <w:t>Materna</w:t>
      </w:r>
      <w:proofErr w:type="spellEnd"/>
      <w:r>
        <w:rPr>
          <w:rFonts w:ascii="Times New Roman" w:hAnsi="Times New Roman"/>
        </w:rPr>
        <w:t>, A.C., Friedm</w:t>
      </w:r>
      <w:r>
        <w:rPr>
          <w:rFonts w:ascii="Times New Roman" w:hAnsi="Times New Roman"/>
        </w:rPr>
        <w:t xml:space="preserve">an, J., Campos-Baptista, M.I., Blackburn, M.C., Perrotta, A., et al. (2014) Host lifestyle affects human microbiota on daily timescales. </w:t>
      </w:r>
      <w:r>
        <w:rPr>
          <w:rFonts w:ascii="Times New Roman" w:hAnsi="Times New Roman"/>
          <w:i/>
        </w:rPr>
        <w:t>Genome Biol.</w:t>
      </w:r>
      <w:r>
        <w:rPr>
          <w:rFonts w:ascii="Times New Roman" w:hAnsi="Times New Roman"/>
        </w:rPr>
        <w:t xml:space="preserve"> </w:t>
      </w:r>
      <w:r>
        <w:rPr>
          <w:rFonts w:ascii="Times New Roman" w:hAnsi="Times New Roman"/>
          <w:b/>
        </w:rPr>
        <w:t>15</w:t>
      </w:r>
      <w:r>
        <w:rPr>
          <w:rFonts w:ascii="Times New Roman" w:hAnsi="Times New Roman"/>
        </w:rPr>
        <w:t>: R89.</w:t>
      </w:r>
    </w:p>
    <w:p w14:paraId="38DC9DF3" w14:textId="77777777" w:rsidR="00571014" w:rsidRDefault="00B02227">
      <w:pPr>
        <w:pStyle w:val="Standard"/>
        <w:spacing w:after="140" w:line="288" w:lineRule="auto"/>
        <w:ind w:left="480" w:hanging="480"/>
      </w:pPr>
      <w:r>
        <w:rPr>
          <w:rFonts w:ascii="Times New Roman" w:hAnsi="Times New Roman"/>
        </w:rPr>
        <w:t>Edgar, R.C. (2016) UNOISE2: improved error-correction for Illumina 16S and ITS amplicon sequencin</w:t>
      </w:r>
      <w:r>
        <w:rPr>
          <w:rFonts w:ascii="Times New Roman" w:hAnsi="Times New Roman"/>
        </w:rPr>
        <w:t xml:space="preserve">g. </w:t>
      </w:r>
      <w:proofErr w:type="spellStart"/>
      <w:r>
        <w:rPr>
          <w:rFonts w:ascii="Times New Roman" w:hAnsi="Times New Roman"/>
          <w:i/>
        </w:rPr>
        <w:t>bioRxiv</w:t>
      </w:r>
      <w:proofErr w:type="spellEnd"/>
      <w:r>
        <w:rPr>
          <w:rFonts w:ascii="Times New Roman" w:hAnsi="Times New Roman"/>
        </w:rPr>
        <w:t>.</w:t>
      </w:r>
    </w:p>
    <w:p w14:paraId="02A45789" w14:textId="77777777" w:rsidR="00571014" w:rsidRDefault="00B02227">
      <w:pPr>
        <w:pStyle w:val="Standard"/>
        <w:spacing w:after="140" w:line="288" w:lineRule="auto"/>
        <w:ind w:left="480" w:hanging="480"/>
      </w:pPr>
      <w:r>
        <w:rPr>
          <w:rFonts w:ascii="Times New Roman" w:hAnsi="Times New Roman"/>
        </w:rPr>
        <w:t xml:space="preserve">Emerson, B.C. and Gillespie, R.G. (2008) Phylogenetic analysis of community assembly and structure over space and time. </w:t>
      </w:r>
      <w:r>
        <w:rPr>
          <w:rFonts w:ascii="Times New Roman" w:hAnsi="Times New Roman"/>
          <w:i/>
        </w:rPr>
        <w:t xml:space="preserve">Trends Ecol. </w:t>
      </w:r>
      <w:proofErr w:type="spellStart"/>
      <w:r>
        <w:rPr>
          <w:rFonts w:ascii="Times New Roman" w:hAnsi="Times New Roman"/>
          <w:i/>
        </w:rPr>
        <w:t>Evol</w:t>
      </w:r>
      <w:proofErr w:type="spellEnd"/>
      <w:r>
        <w:rPr>
          <w:rFonts w:ascii="Times New Roman" w:hAnsi="Times New Roman"/>
          <w:i/>
        </w:rPr>
        <w:t>.</w:t>
      </w:r>
      <w:r>
        <w:rPr>
          <w:rFonts w:ascii="Times New Roman" w:hAnsi="Times New Roman"/>
        </w:rPr>
        <w:t xml:space="preserve"> </w:t>
      </w:r>
      <w:r>
        <w:rPr>
          <w:rFonts w:ascii="Times New Roman" w:hAnsi="Times New Roman"/>
          <w:b/>
        </w:rPr>
        <w:t>23</w:t>
      </w:r>
      <w:r>
        <w:rPr>
          <w:rFonts w:ascii="Times New Roman" w:hAnsi="Times New Roman"/>
        </w:rPr>
        <w:t>: 619–30.</w:t>
      </w:r>
    </w:p>
    <w:p w14:paraId="75BED797" w14:textId="77777777" w:rsidR="00571014" w:rsidRDefault="00B02227">
      <w:pPr>
        <w:pStyle w:val="Standard"/>
        <w:spacing w:after="140" w:line="288" w:lineRule="auto"/>
        <w:ind w:left="480" w:hanging="480"/>
      </w:pPr>
      <w:r>
        <w:rPr>
          <w:rFonts w:ascii="Times New Roman" w:hAnsi="Times New Roman"/>
        </w:rPr>
        <w:t xml:space="preserve">Faith, D.P. (1992) Conservation evaluation and phylogenetic diversity. </w:t>
      </w:r>
      <w:r>
        <w:rPr>
          <w:rFonts w:ascii="Times New Roman" w:hAnsi="Times New Roman"/>
          <w:i/>
        </w:rPr>
        <w:t xml:space="preserve">Biol. </w:t>
      </w:r>
      <w:proofErr w:type="spellStart"/>
      <w:r>
        <w:rPr>
          <w:rFonts w:ascii="Times New Roman" w:hAnsi="Times New Roman"/>
          <w:i/>
        </w:rPr>
        <w:t>Conserv</w:t>
      </w:r>
      <w:proofErr w:type="spellEnd"/>
      <w:r>
        <w:rPr>
          <w:rFonts w:ascii="Times New Roman" w:hAnsi="Times New Roman"/>
          <w:i/>
        </w:rPr>
        <w:t>.</w:t>
      </w:r>
      <w:r>
        <w:rPr>
          <w:rFonts w:ascii="Times New Roman" w:hAnsi="Times New Roman"/>
        </w:rPr>
        <w:t xml:space="preserve"> </w:t>
      </w:r>
      <w:r>
        <w:rPr>
          <w:rFonts w:ascii="Times New Roman" w:hAnsi="Times New Roman"/>
          <w:b/>
        </w:rPr>
        <w:t>61</w:t>
      </w:r>
      <w:r>
        <w:rPr>
          <w:rFonts w:ascii="Times New Roman" w:hAnsi="Times New Roman"/>
        </w:rPr>
        <w:t xml:space="preserve">: </w:t>
      </w:r>
      <w:r>
        <w:rPr>
          <w:rFonts w:ascii="Times New Roman" w:hAnsi="Times New Roman"/>
        </w:rPr>
        <w:t>1–10.</w:t>
      </w:r>
    </w:p>
    <w:p w14:paraId="3561BE3C" w14:textId="77777777" w:rsidR="00571014" w:rsidRDefault="00B02227">
      <w:pPr>
        <w:pStyle w:val="Standard"/>
        <w:spacing w:after="140" w:line="288" w:lineRule="auto"/>
        <w:ind w:left="480" w:hanging="480"/>
      </w:pPr>
      <w:r>
        <w:rPr>
          <w:rFonts w:ascii="Times New Roman" w:hAnsi="Times New Roman"/>
        </w:rPr>
        <w:t xml:space="preserve">Frank, D.N., </w:t>
      </w:r>
      <w:proofErr w:type="spellStart"/>
      <w:r>
        <w:rPr>
          <w:rFonts w:ascii="Times New Roman" w:hAnsi="Times New Roman"/>
        </w:rPr>
        <w:t>Harpaz</w:t>
      </w:r>
      <w:proofErr w:type="spellEnd"/>
      <w:r>
        <w:rPr>
          <w:rFonts w:ascii="Times New Roman" w:hAnsi="Times New Roman"/>
        </w:rPr>
        <w:t xml:space="preserve">, N., St. </w:t>
      </w:r>
      <w:proofErr w:type="spellStart"/>
      <w:r>
        <w:rPr>
          <w:rFonts w:ascii="Times New Roman" w:hAnsi="Times New Roman"/>
        </w:rPr>
        <w:t>Amand</w:t>
      </w:r>
      <w:proofErr w:type="spellEnd"/>
      <w:r>
        <w:rPr>
          <w:rFonts w:ascii="Times New Roman" w:hAnsi="Times New Roman"/>
        </w:rPr>
        <w:t xml:space="preserve">, A.L., Pace, N.R., Feldman, R.A., and </w:t>
      </w:r>
      <w:proofErr w:type="spellStart"/>
      <w:r>
        <w:rPr>
          <w:rFonts w:ascii="Times New Roman" w:hAnsi="Times New Roman"/>
        </w:rPr>
        <w:t>Boedeker</w:t>
      </w:r>
      <w:proofErr w:type="spellEnd"/>
      <w:r>
        <w:rPr>
          <w:rFonts w:ascii="Times New Roman" w:hAnsi="Times New Roman"/>
        </w:rPr>
        <w:t xml:space="preserve">, E.C. (2007) Molecular-phylogenetic characterization of microbial community imbalances in human inflammatory bowel diseases. </w:t>
      </w:r>
      <w:r>
        <w:rPr>
          <w:rFonts w:ascii="Times New Roman" w:hAnsi="Times New Roman"/>
          <w:i/>
        </w:rPr>
        <w:t>Proc. Natl. Acad. Sci.</w:t>
      </w:r>
    </w:p>
    <w:p w14:paraId="01CBD074" w14:textId="77777777" w:rsidR="00571014" w:rsidRDefault="00B02227">
      <w:pPr>
        <w:pStyle w:val="Standard"/>
        <w:spacing w:after="140" w:line="288" w:lineRule="auto"/>
        <w:ind w:left="480" w:hanging="480"/>
      </w:pPr>
      <w:proofErr w:type="spellStart"/>
      <w:r>
        <w:rPr>
          <w:rFonts w:ascii="Times New Roman" w:hAnsi="Times New Roman"/>
        </w:rPr>
        <w:t>Fukami</w:t>
      </w:r>
      <w:proofErr w:type="spellEnd"/>
      <w:r>
        <w:rPr>
          <w:rFonts w:ascii="Times New Roman" w:hAnsi="Times New Roman"/>
        </w:rPr>
        <w:t>, T. (2015) Hi</w:t>
      </w:r>
      <w:r>
        <w:rPr>
          <w:rFonts w:ascii="Times New Roman" w:hAnsi="Times New Roman"/>
        </w:rPr>
        <w:t xml:space="preserve">storical Contingency in Community Assembly: Integrating Niches, Species Pools, and Priority Effects. </w:t>
      </w:r>
      <w:proofErr w:type="spellStart"/>
      <w:r>
        <w:rPr>
          <w:rFonts w:ascii="Times New Roman" w:hAnsi="Times New Roman"/>
          <w:i/>
        </w:rPr>
        <w:t>Annu</w:t>
      </w:r>
      <w:proofErr w:type="spellEnd"/>
      <w:r>
        <w:rPr>
          <w:rFonts w:ascii="Times New Roman" w:hAnsi="Times New Roman"/>
          <w:i/>
        </w:rPr>
        <w:t xml:space="preserve">. Rev. Ecol. </w:t>
      </w:r>
      <w:proofErr w:type="spellStart"/>
      <w:r>
        <w:rPr>
          <w:rFonts w:ascii="Times New Roman" w:hAnsi="Times New Roman"/>
          <w:i/>
        </w:rPr>
        <w:t>Evol</w:t>
      </w:r>
      <w:proofErr w:type="spellEnd"/>
      <w:r>
        <w:rPr>
          <w:rFonts w:ascii="Times New Roman" w:hAnsi="Times New Roman"/>
          <w:i/>
        </w:rPr>
        <w:t>. Syst.</w:t>
      </w:r>
    </w:p>
    <w:p w14:paraId="03089EA7" w14:textId="77777777" w:rsidR="00571014" w:rsidRDefault="00B02227">
      <w:pPr>
        <w:pStyle w:val="Standard"/>
        <w:spacing w:after="140" w:line="288" w:lineRule="auto"/>
        <w:ind w:left="480" w:hanging="480"/>
      </w:pPr>
      <w:proofErr w:type="spellStart"/>
      <w:r>
        <w:rPr>
          <w:rFonts w:ascii="Times New Roman" w:hAnsi="Times New Roman"/>
        </w:rPr>
        <w:t>Gerhold</w:t>
      </w:r>
      <w:proofErr w:type="spellEnd"/>
      <w:r>
        <w:rPr>
          <w:rFonts w:ascii="Times New Roman" w:hAnsi="Times New Roman"/>
        </w:rPr>
        <w:t xml:space="preserve">, P., Cahill, J.F., Winter, M., </w:t>
      </w:r>
      <w:proofErr w:type="spellStart"/>
      <w:r>
        <w:rPr>
          <w:rFonts w:ascii="Times New Roman" w:hAnsi="Times New Roman"/>
        </w:rPr>
        <w:t>Bartish</w:t>
      </w:r>
      <w:proofErr w:type="spellEnd"/>
      <w:r>
        <w:rPr>
          <w:rFonts w:ascii="Times New Roman" w:hAnsi="Times New Roman"/>
        </w:rPr>
        <w:t xml:space="preserve">, I. V., and </w:t>
      </w:r>
      <w:proofErr w:type="spellStart"/>
      <w:r>
        <w:rPr>
          <w:rFonts w:ascii="Times New Roman" w:hAnsi="Times New Roman"/>
        </w:rPr>
        <w:t>Prinzing</w:t>
      </w:r>
      <w:proofErr w:type="spellEnd"/>
      <w:r>
        <w:rPr>
          <w:rFonts w:ascii="Times New Roman" w:hAnsi="Times New Roman"/>
        </w:rPr>
        <w:t>, A. (2015) Phylogenetic patterns are not proxies of commun</w:t>
      </w:r>
      <w:r>
        <w:rPr>
          <w:rFonts w:ascii="Times New Roman" w:hAnsi="Times New Roman"/>
        </w:rPr>
        <w:t xml:space="preserve">ity assembly mechanisms (they are far better). </w:t>
      </w:r>
      <w:proofErr w:type="spellStart"/>
      <w:r>
        <w:rPr>
          <w:rFonts w:ascii="Times New Roman" w:hAnsi="Times New Roman"/>
          <w:i/>
        </w:rPr>
        <w:t>Funct</w:t>
      </w:r>
      <w:proofErr w:type="spellEnd"/>
      <w:r>
        <w:rPr>
          <w:rFonts w:ascii="Times New Roman" w:hAnsi="Times New Roman"/>
          <w:i/>
        </w:rPr>
        <w:t>. Ecol.</w:t>
      </w:r>
      <w:r>
        <w:rPr>
          <w:rFonts w:ascii="Times New Roman" w:hAnsi="Times New Roman"/>
        </w:rPr>
        <w:t xml:space="preserve"> </w:t>
      </w:r>
      <w:r>
        <w:rPr>
          <w:rFonts w:ascii="Times New Roman" w:hAnsi="Times New Roman"/>
          <w:b/>
        </w:rPr>
        <w:t>29</w:t>
      </w:r>
      <w:r>
        <w:rPr>
          <w:rFonts w:ascii="Times New Roman" w:hAnsi="Times New Roman"/>
        </w:rPr>
        <w:t>: 600–614.</w:t>
      </w:r>
    </w:p>
    <w:p w14:paraId="7CBB1C19" w14:textId="77777777" w:rsidR="00571014" w:rsidRDefault="00B02227">
      <w:pPr>
        <w:pStyle w:val="Standard"/>
        <w:spacing w:after="140" w:line="288" w:lineRule="auto"/>
        <w:ind w:left="480" w:hanging="480"/>
      </w:pPr>
      <w:proofErr w:type="spellStart"/>
      <w:r>
        <w:rPr>
          <w:rFonts w:ascii="Times New Roman" w:hAnsi="Times New Roman"/>
        </w:rPr>
        <w:t>Goberna</w:t>
      </w:r>
      <w:proofErr w:type="spellEnd"/>
      <w:r>
        <w:rPr>
          <w:rFonts w:ascii="Times New Roman" w:hAnsi="Times New Roman"/>
        </w:rPr>
        <w:t xml:space="preserve">, M., Navarro-Cano, J.A., </w:t>
      </w:r>
      <w:proofErr w:type="spellStart"/>
      <w:r>
        <w:rPr>
          <w:rFonts w:ascii="Times New Roman" w:hAnsi="Times New Roman"/>
        </w:rPr>
        <w:t>Valiente-Banuet</w:t>
      </w:r>
      <w:proofErr w:type="spellEnd"/>
      <w:r>
        <w:rPr>
          <w:rFonts w:ascii="Times New Roman" w:hAnsi="Times New Roman"/>
        </w:rPr>
        <w:t xml:space="preserve">, A., García, C., and </w:t>
      </w:r>
      <w:proofErr w:type="spellStart"/>
      <w:r>
        <w:rPr>
          <w:rFonts w:ascii="Times New Roman" w:hAnsi="Times New Roman"/>
        </w:rPr>
        <w:t>Verdú</w:t>
      </w:r>
      <w:proofErr w:type="spellEnd"/>
      <w:r>
        <w:rPr>
          <w:rFonts w:ascii="Times New Roman" w:hAnsi="Times New Roman"/>
        </w:rPr>
        <w:t>, M. (2014) Abiotic stress tolerance and competition-related traits underlie phylogenetic clustering in soil</w:t>
      </w:r>
      <w:r>
        <w:rPr>
          <w:rFonts w:ascii="Times New Roman" w:hAnsi="Times New Roman"/>
        </w:rPr>
        <w:t xml:space="preserve"> bacterial communities. </w:t>
      </w:r>
      <w:r>
        <w:rPr>
          <w:rFonts w:ascii="Times New Roman" w:hAnsi="Times New Roman"/>
          <w:i/>
        </w:rPr>
        <w:t>Ecol. Lett.</w:t>
      </w:r>
      <w:r>
        <w:rPr>
          <w:rFonts w:ascii="Times New Roman" w:hAnsi="Times New Roman"/>
        </w:rPr>
        <w:t xml:space="preserve"> </w:t>
      </w:r>
      <w:r>
        <w:rPr>
          <w:rFonts w:ascii="Times New Roman" w:hAnsi="Times New Roman"/>
          <w:b/>
        </w:rPr>
        <w:t>17</w:t>
      </w:r>
      <w:r>
        <w:rPr>
          <w:rFonts w:ascii="Times New Roman" w:hAnsi="Times New Roman"/>
        </w:rPr>
        <w:t>: 1191–201.</w:t>
      </w:r>
    </w:p>
    <w:p w14:paraId="3131DB19" w14:textId="77777777" w:rsidR="00571014" w:rsidRDefault="00B02227">
      <w:pPr>
        <w:pStyle w:val="Standard"/>
        <w:spacing w:after="140" w:line="288" w:lineRule="auto"/>
        <w:ind w:left="480" w:hanging="480"/>
      </w:pPr>
      <w:proofErr w:type="spellStart"/>
      <w:r>
        <w:rPr>
          <w:rFonts w:ascii="Times New Roman" w:hAnsi="Times New Roman"/>
        </w:rPr>
        <w:t>Guittar</w:t>
      </w:r>
      <w:proofErr w:type="spellEnd"/>
      <w:r>
        <w:rPr>
          <w:rFonts w:ascii="Times New Roman" w:hAnsi="Times New Roman"/>
        </w:rPr>
        <w:t xml:space="preserve">, J., Shade, A., and </w:t>
      </w:r>
      <w:proofErr w:type="spellStart"/>
      <w:r>
        <w:rPr>
          <w:rFonts w:ascii="Times New Roman" w:hAnsi="Times New Roman"/>
        </w:rPr>
        <w:t>Litchman</w:t>
      </w:r>
      <w:proofErr w:type="spellEnd"/>
      <w:r>
        <w:rPr>
          <w:rFonts w:ascii="Times New Roman" w:hAnsi="Times New Roman"/>
        </w:rPr>
        <w:t xml:space="preserve">, E. (2019) Trait-based community assembly and succession of the infant gut microbiome. </w:t>
      </w:r>
      <w:r>
        <w:rPr>
          <w:rFonts w:ascii="Times New Roman" w:hAnsi="Times New Roman"/>
          <w:i/>
        </w:rPr>
        <w:t xml:space="preserve">Nat. </w:t>
      </w:r>
      <w:proofErr w:type="spellStart"/>
      <w:r>
        <w:rPr>
          <w:rFonts w:ascii="Times New Roman" w:hAnsi="Times New Roman"/>
          <w:i/>
        </w:rPr>
        <w:t>Commun</w:t>
      </w:r>
      <w:proofErr w:type="spellEnd"/>
      <w:r>
        <w:rPr>
          <w:rFonts w:ascii="Times New Roman" w:hAnsi="Times New Roman"/>
          <w:i/>
        </w:rPr>
        <w:t>.</w:t>
      </w:r>
    </w:p>
    <w:p w14:paraId="60AF0F31" w14:textId="77777777" w:rsidR="00571014" w:rsidRDefault="00B02227">
      <w:pPr>
        <w:pStyle w:val="Standard"/>
        <w:spacing w:after="140" w:line="288" w:lineRule="auto"/>
        <w:ind w:left="480" w:hanging="480"/>
        <w:rPr>
          <w:rFonts w:ascii="Times New Roman" w:hAnsi="Times New Roman"/>
        </w:rPr>
      </w:pPr>
      <w:r>
        <w:rPr>
          <w:rFonts w:ascii="Times New Roman" w:hAnsi="Times New Roman"/>
        </w:rPr>
        <w:lastRenderedPageBreak/>
        <w:t>Hubbell, S.P. (2001) The Unified Neutral Theory of Biodiversity and B</w:t>
      </w:r>
      <w:r>
        <w:rPr>
          <w:rFonts w:ascii="Times New Roman" w:hAnsi="Times New Roman"/>
        </w:rPr>
        <w:t>iogeography (MPB-32) Princeton University Press.</w:t>
      </w:r>
    </w:p>
    <w:p w14:paraId="36E6C516" w14:textId="77777777" w:rsidR="00571014" w:rsidRDefault="00B02227">
      <w:pPr>
        <w:pStyle w:val="Standard"/>
        <w:spacing w:after="140" w:line="288" w:lineRule="auto"/>
        <w:ind w:left="480" w:hanging="480"/>
      </w:pPr>
      <w:r>
        <w:rPr>
          <w:rFonts w:ascii="Times New Roman" w:hAnsi="Times New Roman"/>
        </w:rPr>
        <w:t xml:space="preserve">Kennedy, R.C., Fling, R.R., Robeson, M.S., Saxton, A.M., Donnell, R.L., Darcy, J.L., et al. (2016) Temporal Development of Gut Microbiota in Triclocarban Exposed Pregnant and Neonatal Rats. </w:t>
      </w:r>
      <w:r>
        <w:rPr>
          <w:rFonts w:ascii="Times New Roman" w:hAnsi="Times New Roman"/>
          <w:i/>
        </w:rPr>
        <w:t>Sci. Rep.</w:t>
      </w:r>
      <w:r>
        <w:rPr>
          <w:rFonts w:ascii="Times New Roman" w:hAnsi="Times New Roman"/>
        </w:rPr>
        <w:t xml:space="preserve"> </w:t>
      </w:r>
      <w:r>
        <w:rPr>
          <w:rFonts w:ascii="Times New Roman" w:hAnsi="Times New Roman"/>
          <w:b/>
        </w:rPr>
        <w:t>6</w:t>
      </w:r>
      <w:r>
        <w:rPr>
          <w:rFonts w:ascii="Times New Roman" w:hAnsi="Times New Roman"/>
        </w:rPr>
        <w:t>: 3343</w:t>
      </w:r>
      <w:r>
        <w:rPr>
          <w:rFonts w:ascii="Times New Roman" w:hAnsi="Times New Roman"/>
        </w:rPr>
        <w:t>0.</w:t>
      </w:r>
    </w:p>
    <w:p w14:paraId="4E23A140" w14:textId="77777777" w:rsidR="00571014" w:rsidRDefault="00B02227">
      <w:pPr>
        <w:pStyle w:val="Standard"/>
        <w:spacing w:after="140" w:line="288" w:lineRule="auto"/>
        <w:ind w:left="480" w:hanging="480"/>
      </w:pPr>
      <w:r>
        <w:rPr>
          <w:rFonts w:ascii="Times New Roman" w:hAnsi="Times New Roman"/>
        </w:rPr>
        <w:t xml:space="preserve">Koenig, J.E., </w:t>
      </w:r>
      <w:proofErr w:type="spellStart"/>
      <w:r>
        <w:rPr>
          <w:rFonts w:ascii="Times New Roman" w:hAnsi="Times New Roman"/>
        </w:rPr>
        <w:t>Spor</w:t>
      </w:r>
      <w:proofErr w:type="spellEnd"/>
      <w:r>
        <w:rPr>
          <w:rFonts w:ascii="Times New Roman" w:hAnsi="Times New Roman"/>
        </w:rPr>
        <w:t xml:space="preserve">, A., </w:t>
      </w:r>
      <w:proofErr w:type="spellStart"/>
      <w:r>
        <w:rPr>
          <w:rFonts w:ascii="Times New Roman" w:hAnsi="Times New Roman"/>
        </w:rPr>
        <w:t>Scalfone</w:t>
      </w:r>
      <w:proofErr w:type="spellEnd"/>
      <w:r>
        <w:rPr>
          <w:rFonts w:ascii="Times New Roman" w:hAnsi="Times New Roman"/>
        </w:rPr>
        <w:t xml:space="preserve">, N., Fricker, A.D., Stombaugh, J., Knight, R., et al. (2011) Succession of microbial consortia in the developing infant gut microbiome. </w:t>
      </w:r>
      <w:r>
        <w:rPr>
          <w:rFonts w:ascii="Times New Roman" w:hAnsi="Times New Roman"/>
          <w:i/>
        </w:rPr>
        <w:t>Proc. Natl. Acad. Sci. U. S. A.</w:t>
      </w:r>
      <w:r>
        <w:rPr>
          <w:rFonts w:ascii="Times New Roman" w:hAnsi="Times New Roman"/>
        </w:rPr>
        <w:t xml:space="preserve"> </w:t>
      </w:r>
      <w:r>
        <w:rPr>
          <w:rFonts w:ascii="Times New Roman" w:hAnsi="Times New Roman"/>
          <w:b/>
        </w:rPr>
        <w:t xml:space="preserve">108 </w:t>
      </w:r>
      <w:proofErr w:type="spellStart"/>
      <w:r>
        <w:rPr>
          <w:rFonts w:ascii="Times New Roman" w:hAnsi="Times New Roman"/>
          <w:b/>
        </w:rPr>
        <w:t>Suppl</w:t>
      </w:r>
      <w:proofErr w:type="spellEnd"/>
      <w:r>
        <w:rPr>
          <w:rFonts w:ascii="Times New Roman" w:hAnsi="Times New Roman"/>
        </w:rPr>
        <w:t>: 4578–85.</w:t>
      </w:r>
    </w:p>
    <w:p w14:paraId="47EE004C" w14:textId="77777777" w:rsidR="00571014" w:rsidRDefault="00B02227">
      <w:pPr>
        <w:pStyle w:val="Standard"/>
        <w:spacing w:after="140" w:line="288" w:lineRule="auto"/>
        <w:ind w:left="480" w:hanging="480"/>
      </w:pPr>
      <w:proofErr w:type="spellStart"/>
      <w:r>
        <w:rPr>
          <w:rFonts w:ascii="Times New Roman" w:hAnsi="Times New Roman"/>
        </w:rPr>
        <w:t>Langille</w:t>
      </w:r>
      <w:proofErr w:type="spellEnd"/>
      <w:r>
        <w:rPr>
          <w:rFonts w:ascii="Times New Roman" w:hAnsi="Times New Roman"/>
        </w:rPr>
        <w:t xml:space="preserve">, M.G.I., </w:t>
      </w:r>
      <w:proofErr w:type="spellStart"/>
      <w:r>
        <w:rPr>
          <w:rFonts w:ascii="Times New Roman" w:hAnsi="Times New Roman"/>
        </w:rPr>
        <w:t>Zaneveld</w:t>
      </w:r>
      <w:proofErr w:type="spellEnd"/>
      <w:r>
        <w:rPr>
          <w:rFonts w:ascii="Times New Roman" w:hAnsi="Times New Roman"/>
        </w:rPr>
        <w:t xml:space="preserve">, J., </w:t>
      </w:r>
      <w:proofErr w:type="spellStart"/>
      <w:r>
        <w:rPr>
          <w:rFonts w:ascii="Times New Roman" w:hAnsi="Times New Roman"/>
        </w:rPr>
        <w:t>Caporaso</w:t>
      </w:r>
      <w:proofErr w:type="spellEnd"/>
      <w:r>
        <w:rPr>
          <w:rFonts w:ascii="Times New Roman" w:hAnsi="Times New Roman"/>
        </w:rPr>
        <w:t xml:space="preserve">, J.G., McDonald, D., Knights, D., Reyes, J.A., et al. (2013) Predictive functional profiling of microbial communities using 16S rRNA marker gene sequences. </w:t>
      </w:r>
      <w:r>
        <w:rPr>
          <w:rFonts w:ascii="Times New Roman" w:hAnsi="Times New Roman"/>
          <w:i/>
        </w:rPr>
        <w:t xml:space="preserve">Nat. </w:t>
      </w:r>
      <w:proofErr w:type="spellStart"/>
      <w:r>
        <w:rPr>
          <w:rFonts w:ascii="Times New Roman" w:hAnsi="Times New Roman"/>
          <w:i/>
        </w:rPr>
        <w:t>Biotechnol</w:t>
      </w:r>
      <w:proofErr w:type="spellEnd"/>
      <w:r>
        <w:rPr>
          <w:rFonts w:ascii="Times New Roman" w:hAnsi="Times New Roman"/>
          <w:i/>
        </w:rPr>
        <w:t>.</w:t>
      </w:r>
      <w:r>
        <w:rPr>
          <w:rFonts w:ascii="Times New Roman" w:hAnsi="Times New Roman"/>
        </w:rPr>
        <w:t xml:space="preserve"> </w:t>
      </w:r>
      <w:r>
        <w:rPr>
          <w:rFonts w:ascii="Times New Roman" w:hAnsi="Times New Roman"/>
          <w:b/>
        </w:rPr>
        <w:t>31</w:t>
      </w:r>
      <w:r>
        <w:rPr>
          <w:rFonts w:ascii="Times New Roman" w:hAnsi="Times New Roman"/>
        </w:rPr>
        <w:t>: 814–821.</w:t>
      </w:r>
    </w:p>
    <w:p w14:paraId="108E3A9B" w14:textId="77777777" w:rsidR="00571014" w:rsidRDefault="00B02227">
      <w:pPr>
        <w:pStyle w:val="Standard"/>
        <w:spacing w:after="140" w:line="288" w:lineRule="auto"/>
        <w:ind w:left="480" w:hanging="480"/>
      </w:pPr>
      <w:r>
        <w:rPr>
          <w:rFonts w:ascii="Times New Roman" w:hAnsi="Times New Roman"/>
        </w:rPr>
        <w:t xml:space="preserve">Letcher, S.G., </w:t>
      </w:r>
      <w:proofErr w:type="spellStart"/>
      <w:r>
        <w:rPr>
          <w:rFonts w:ascii="Times New Roman" w:hAnsi="Times New Roman"/>
        </w:rPr>
        <w:t>Chazdon</w:t>
      </w:r>
      <w:proofErr w:type="spellEnd"/>
      <w:r>
        <w:rPr>
          <w:rFonts w:ascii="Times New Roman" w:hAnsi="Times New Roman"/>
        </w:rPr>
        <w:t xml:space="preserve">, R.L., Andrade, A.C.S., </w:t>
      </w:r>
      <w:proofErr w:type="spellStart"/>
      <w:r>
        <w:rPr>
          <w:rFonts w:ascii="Times New Roman" w:hAnsi="Times New Roman"/>
        </w:rPr>
        <w:t>Bongers</w:t>
      </w:r>
      <w:proofErr w:type="spellEnd"/>
      <w:r>
        <w:rPr>
          <w:rFonts w:ascii="Times New Roman" w:hAnsi="Times New Roman"/>
        </w:rPr>
        <w:t>, F., v</w:t>
      </w:r>
      <w:r>
        <w:rPr>
          <w:rFonts w:ascii="Times New Roman" w:hAnsi="Times New Roman"/>
        </w:rPr>
        <w:t xml:space="preserve">an </w:t>
      </w:r>
      <w:proofErr w:type="spellStart"/>
      <w:r>
        <w:rPr>
          <w:rFonts w:ascii="Times New Roman" w:hAnsi="Times New Roman"/>
        </w:rPr>
        <w:t>Breugel</w:t>
      </w:r>
      <w:proofErr w:type="spellEnd"/>
      <w:r>
        <w:rPr>
          <w:rFonts w:ascii="Times New Roman" w:hAnsi="Times New Roman"/>
        </w:rPr>
        <w:t xml:space="preserve">, M., </w:t>
      </w:r>
      <w:proofErr w:type="spellStart"/>
      <w:r>
        <w:rPr>
          <w:rFonts w:ascii="Times New Roman" w:hAnsi="Times New Roman"/>
        </w:rPr>
        <w:t>Finegan</w:t>
      </w:r>
      <w:proofErr w:type="spellEnd"/>
      <w:r>
        <w:rPr>
          <w:rFonts w:ascii="Times New Roman" w:hAnsi="Times New Roman"/>
        </w:rPr>
        <w:t xml:space="preserve">, B., et al. (2012) Phylogenetic community structure during succession: Evidence from three Neotropical forest sites. </w:t>
      </w:r>
      <w:proofErr w:type="spellStart"/>
      <w:r>
        <w:rPr>
          <w:rFonts w:ascii="Times New Roman" w:hAnsi="Times New Roman"/>
          <w:i/>
        </w:rPr>
        <w:t>Perspect</w:t>
      </w:r>
      <w:proofErr w:type="spellEnd"/>
      <w:r>
        <w:rPr>
          <w:rFonts w:ascii="Times New Roman" w:hAnsi="Times New Roman"/>
          <w:i/>
        </w:rPr>
        <w:t xml:space="preserve">. Plant Ecol. </w:t>
      </w:r>
      <w:proofErr w:type="spellStart"/>
      <w:r>
        <w:rPr>
          <w:rFonts w:ascii="Times New Roman" w:hAnsi="Times New Roman"/>
          <w:i/>
        </w:rPr>
        <w:t>Evol</w:t>
      </w:r>
      <w:proofErr w:type="spellEnd"/>
      <w:r>
        <w:rPr>
          <w:rFonts w:ascii="Times New Roman" w:hAnsi="Times New Roman"/>
          <w:i/>
        </w:rPr>
        <w:t>. Syst.</w:t>
      </w:r>
      <w:r>
        <w:rPr>
          <w:rFonts w:ascii="Times New Roman" w:hAnsi="Times New Roman"/>
        </w:rPr>
        <w:t xml:space="preserve"> </w:t>
      </w:r>
      <w:r>
        <w:rPr>
          <w:rFonts w:ascii="Times New Roman" w:hAnsi="Times New Roman"/>
          <w:b/>
        </w:rPr>
        <w:t>14</w:t>
      </w:r>
      <w:r>
        <w:rPr>
          <w:rFonts w:ascii="Times New Roman" w:hAnsi="Times New Roman"/>
        </w:rPr>
        <w:t>: 79–87.</w:t>
      </w:r>
    </w:p>
    <w:p w14:paraId="3B6AFB5D" w14:textId="77777777" w:rsidR="00571014" w:rsidRDefault="00B02227">
      <w:pPr>
        <w:pStyle w:val="Standard"/>
        <w:spacing w:after="140" w:line="288" w:lineRule="auto"/>
        <w:ind w:left="480" w:hanging="480"/>
      </w:pPr>
      <w:r>
        <w:rPr>
          <w:rFonts w:ascii="Times New Roman" w:hAnsi="Times New Roman"/>
        </w:rPr>
        <w:t xml:space="preserve">Li, S.S., Zhu, A., Benes, V., </w:t>
      </w:r>
      <w:proofErr w:type="spellStart"/>
      <w:r>
        <w:rPr>
          <w:rFonts w:ascii="Times New Roman" w:hAnsi="Times New Roman"/>
        </w:rPr>
        <w:t>Costea</w:t>
      </w:r>
      <w:proofErr w:type="spellEnd"/>
      <w:r>
        <w:rPr>
          <w:rFonts w:ascii="Times New Roman" w:hAnsi="Times New Roman"/>
        </w:rPr>
        <w:t xml:space="preserve">, P.I., </w:t>
      </w:r>
      <w:proofErr w:type="spellStart"/>
      <w:r>
        <w:rPr>
          <w:rFonts w:ascii="Times New Roman" w:hAnsi="Times New Roman"/>
        </w:rPr>
        <w:t>Hercog</w:t>
      </w:r>
      <w:proofErr w:type="spellEnd"/>
      <w:r>
        <w:rPr>
          <w:rFonts w:ascii="Times New Roman" w:hAnsi="Times New Roman"/>
        </w:rPr>
        <w:t>, R., Hildebrand, F.</w:t>
      </w:r>
      <w:r>
        <w:rPr>
          <w:rFonts w:ascii="Times New Roman" w:hAnsi="Times New Roman"/>
        </w:rPr>
        <w:t xml:space="preserve">, et al. (2016) Durable coexistence of donor and recipient strains after fecal microbiota transplantation. </w:t>
      </w:r>
      <w:r>
        <w:rPr>
          <w:rFonts w:ascii="Times New Roman" w:hAnsi="Times New Roman"/>
          <w:i/>
        </w:rPr>
        <w:t>Science (80-. ).</w:t>
      </w:r>
      <w:r>
        <w:rPr>
          <w:rFonts w:ascii="Times New Roman" w:hAnsi="Times New Roman"/>
        </w:rPr>
        <w:t xml:space="preserve"> </w:t>
      </w:r>
      <w:r>
        <w:rPr>
          <w:rFonts w:ascii="Times New Roman" w:hAnsi="Times New Roman"/>
          <w:b/>
        </w:rPr>
        <w:t>352</w:t>
      </w:r>
      <w:r>
        <w:rPr>
          <w:rFonts w:ascii="Times New Roman" w:hAnsi="Times New Roman"/>
        </w:rPr>
        <w:t>: 586–9.</w:t>
      </w:r>
    </w:p>
    <w:p w14:paraId="1239FB53" w14:textId="77777777" w:rsidR="00571014" w:rsidRDefault="00B02227">
      <w:pPr>
        <w:pStyle w:val="Standard"/>
        <w:spacing w:after="140" w:line="288" w:lineRule="auto"/>
        <w:ind w:left="480" w:hanging="480"/>
      </w:pPr>
      <w:r>
        <w:rPr>
          <w:rFonts w:ascii="Times New Roman" w:hAnsi="Times New Roman"/>
        </w:rPr>
        <w:t xml:space="preserve">Litvak, Y. and </w:t>
      </w:r>
      <w:proofErr w:type="spellStart"/>
      <w:r>
        <w:rPr>
          <w:rFonts w:ascii="Times New Roman" w:hAnsi="Times New Roman"/>
        </w:rPr>
        <w:t>Bäumler</w:t>
      </w:r>
      <w:proofErr w:type="spellEnd"/>
      <w:r>
        <w:rPr>
          <w:rFonts w:ascii="Times New Roman" w:hAnsi="Times New Roman"/>
        </w:rPr>
        <w:t>, A.J. (2019) The founder hypothesis: A basis for microbiota resistance, diversity in taxa carriag</w:t>
      </w:r>
      <w:r>
        <w:rPr>
          <w:rFonts w:ascii="Times New Roman" w:hAnsi="Times New Roman"/>
        </w:rPr>
        <w:t xml:space="preserve">e, and colonization resistance against pathogens. </w:t>
      </w:r>
      <w:r>
        <w:rPr>
          <w:rFonts w:ascii="Times New Roman" w:hAnsi="Times New Roman"/>
          <w:i/>
        </w:rPr>
        <w:t xml:space="preserve">PLOS </w:t>
      </w:r>
      <w:proofErr w:type="spellStart"/>
      <w:r>
        <w:rPr>
          <w:rFonts w:ascii="Times New Roman" w:hAnsi="Times New Roman"/>
          <w:i/>
        </w:rPr>
        <w:t>Pathog</w:t>
      </w:r>
      <w:proofErr w:type="spellEnd"/>
      <w:r>
        <w:rPr>
          <w:rFonts w:ascii="Times New Roman" w:hAnsi="Times New Roman"/>
          <w:i/>
        </w:rPr>
        <w:t>.</w:t>
      </w:r>
      <w:r>
        <w:rPr>
          <w:rFonts w:ascii="Times New Roman" w:hAnsi="Times New Roman"/>
        </w:rPr>
        <w:t xml:space="preserve"> </w:t>
      </w:r>
      <w:r>
        <w:rPr>
          <w:rFonts w:ascii="Times New Roman" w:hAnsi="Times New Roman"/>
          <w:b/>
        </w:rPr>
        <w:t>15</w:t>
      </w:r>
      <w:r>
        <w:rPr>
          <w:rFonts w:ascii="Times New Roman" w:hAnsi="Times New Roman"/>
        </w:rPr>
        <w:t>: e1007563.</w:t>
      </w:r>
    </w:p>
    <w:p w14:paraId="556B5F24" w14:textId="77777777" w:rsidR="00571014" w:rsidRDefault="00B02227">
      <w:pPr>
        <w:pStyle w:val="Standard"/>
        <w:spacing w:after="140" w:line="288" w:lineRule="auto"/>
        <w:ind w:left="480" w:hanging="480"/>
      </w:pPr>
      <w:proofErr w:type="spellStart"/>
      <w:r>
        <w:rPr>
          <w:rFonts w:ascii="Times New Roman" w:hAnsi="Times New Roman"/>
        </w:rPr>
        <w:t>Losos</w:t>
      </w:r>
      <w:proofErr w:type="spellEnd"/>
      <w:r>
        <w:rPr>
          <w:rFonts w:ascii="Times New Roman" w:hAnsi="Times New Roman"/>
        </w:rPr>
        <w:t xml:space="preserve">, J.B. (2008) Phylogenetic niche conservatism, phylogenetic signal and the relationship between phylogenetic relatedness and ecological similarity among species. </w:t>
      </w:r>
      <w:r>
        <w:rPr>
          <w:rFonts w:ascii="Times New Roman" w:hAnsi="Times New Roman"/>
          <w:i/>
        </w:rPr>
        <w:t>Ecol. Lett.</w:t>
      </w:r>
    </w:p>
    <w:p w14:paraId="132DC691" w14:textId="77777777" w:rsidR="00571014" w:rsidRDefault="00B02227">
      <w:pPr>
        <w:pStyle w:val="Standard"/>
        <w:spacing w:after="140" w:line="288" w:lineRule="auto"/>
        <w:ind w:left="480" w:hanging="480"/>
      </w:pPr>
      <w:proofErr w:type="spellStart"/>
      <w:r>
        <w:rPr>
          <w:rFonts w:ascii="Times New Roman" w:hAnsi="Times New Roman"/>
        </w:rPr>
        <w:t>Lozupone</w:t>
      </w:r>
      <w:proofErr w:type="spellEnd"/>
      <w:r>
        <w:rPr>
          <w:rFonts w:ascii="Times New Roman" w:hAnsi="Times New Roman"/>
        </w:rPr>
        <w:t xml:space="preserve">, C. and Knight, R. (2005) </w:t>
      </w:r>
      <w:proofErr w:type="spellStart"/>
      <w:r>
        <w:rPr>
          <w:rFonts w:ascii="Times New Roman" w:hAnsi="Times New Roman"/>
        </w:rPr>
        <w:t>UniFrac</w:t>
      </w:r>
      <w:proofErr w:type="spellEnd"/>
      <w:r>
        <w:rPr>
          <w:rFonts w:ascii="Times New Roman" w:hAnsi="Times New Roman"/>
        </w:rPr>
        <w:t xml:space="preserve"> : a New Phylogenetic Method for Comparing Microbial Communities </w:t>
      </w:r>
      <w:proofErr w:type="spellStart"/>
      <w:r>
        <w:rPr>
          <w:rFonts w:ascii="Times New Roman" w:hAnsi="Times New Roman"/>
        </w:rPr>
        <w:t>UniFrac</w:t>
      </w:r>
      <w:proofErr w:type="spellEnd"/>
      <w:r>
        <w:rPr>
          <w:rFonts w:ascii="Times New Roman" w:hAnsi="Times New Roman"/>
        </w:rPr>
        <w:t xml:space="preserve"> : a New Phylogenetic Method for Comparing Microbial Communities. </w:t>
      </w:r>
      <w:r>
        <w:rPr>
          <w:rFonts w:ascii="Times New Roman" w:hAnsi="Times New Roman"/>
          <w:i/>
        </w:rPr>
        <w:t xml:space="preserve">Appl. Environ. </w:t>
      </w:r>
      <w:proofErr w:type="spellStart"/>
      <w:r>
        <w:rPr>
          <w:rFonts w:ascii="Times New Roman" w:hAnsi="Times New Roman"/>
          <w:i/>
        </w:rPr>
        <w:t>Microbiol</w:t>
      </w:r>
      <w:proofErr w:type="spellEnd"/>
      <w:r>
        <w:rPr>
          <w:rFonts w:ascii="Times New Roman" w:hAnsi="Times New Roman"/>
          <w:i/>
        </w:rPr>
        <w:t>.</w:t>
      </w:r>
      <w:r>
        <w:rPr>
          <w:rFonts w:ascii="Times New Roman" w:hAnsi="Times New Roman"/>
        </w:rPr>
        <w:t xml:space="preserve"> </w:t>
      </w:r>
      <w:r>
        <w:rPr>
          <w:rFonts w:ascii="Times New Roman" w:hAnsi="Times New Roman"/>
          <w:b/>
        </w:rPr>
        <w:t>71</w:t>
      </w:r>
      <w:r>
        <w:rPr>
          <w:rFonts w:ascii="Times New Roman" w:hAnsi="Times New Roman"/>
        </w:rPr>
        <w:t>: 8228–8235.</w:t>
      </w:r>
    </w:p>
    <w:p w14:paraId="5E275E06" w14:textId="77777777" w:rsidR="00571014" w:rsidRDefault="00B02227">
      <w:pPr>
        <w:pStyle w:val="Standard"/>
        <w:spacing w:after="140" w:line="288" w:lineRule="auto"/>
        <w:ind w:left="480" w:hanging="480"/>
      </w:pPr>
      <w:r>
        <w:rPr>
          <w:rFonts w:ascii="Times New Roman" w:hAnsi="Times New Roman"/>
        </w:rPr>
        <w:t>Ma, C., Li, S., Pu, Z., Tan, J., Li</w:t>
      </w:r>
      <w:r>
        <w:rPr>
          <w:rFonts w:ascii="Times New Roman" w:hAnsi="Times New Roman"/>
        </w:rPr>
        <w:t xml:space="preserve">u, M., Zhou, J., et al. (2016) Different effects of invader–native phylogenetic relatedness on invasion success and impact: a meta-analysis of Darwin’s naturalization hypothesis. </w:t>
      </w:r>
      <w:r>
        <w:rPr>
          <w:rFonts w:ascii="Times New Roman" w:hAnsi="Times New Roman"/>
          <w:i/>
        </w:rPr>
        <w:t>Proc. R. Soc. B Biol. Sci.</w:t>
      </w:r>
      <w:r>
        <w:rPr>
          <w:rFonts w:ascii="Times New Roman" w:hAnsi="Times New Roman"/>
        </w:rPr>
        <w:t xml:space="preserve"> </w:t>
      </w:r>
      <w:r>
        <w:rPr>
          <w:rFonts w:ascii="Times New Roman" w:hAnsi="Times New Roman"/>
          <w:b/>
        </w:rPr>
        <w:t>283</w:t>
      </w:r>
      <w:r>
        <w:rPr>
          <w:rFonts w:ascii="Times New Roman" w:hAnsi="Times New Roman"/>
        </w:rPr>
        <w:t>: 20160663.</w:t>
      </w:r>
    </w:p>
    <w:p w14:paraId="274EF29C" w14:textId="77777777" w:rsidR="00571014" w:rsidRDefault="00B02227">
      <w:pPr>
        <w:pStyle w:val="Standard"/>
        <w:spacing w:after="140" w:line="288" w:lineRule="auto"/>
        <w:ind w:left="480" w:hanging="480"/>
      </w:pPr>
      <w:proofErr w:type="spellStart"/>
      <w:r>
        <w:rPr>
          <w:rFonts w:ascii="Times New Roman" w:hAnsi="Times New Roman"/>
        </w:rPr>
        <w:t>Martiny</w:t>
      </w:r>
      <w:proofErr w:type="spellEnd"/>
      <w:r>
        <w:rPr>
          <w:rFonts w:ascii="Times New Roman" w:hAnsi="Times New Roman"/>
        </w:rPr>
        <w:t xml:space="preserve">, J.B.H., Jones, S.E., </w:t>
      </w:r>
      <w:r>
        <w:rPr>
          <w:rFonts w:ascii="Times New Roman" w:hAnsi="Times New Roman"/>
        </w:rPr>
        <w:t xml:space="preserve">Lennon, J.T., and </w:t>
      </w:r>
      <w:proofErr w:type="spellStart"/>
      <w:r>
        <w:rPr>
          <w:rFonts w:ascii="Times New Roman" w:hAnsi="Times New Roman"/>
        </w:rPr>
        <w:t>Martiny</w:t>
      </w:r>
      <w:proofErr w:type="spellEnd"/>
      <w:r>
        <w:rPr>
          <w:rFonts w:ascii="Times New Roman" w:hAnsi="Times New Roman"/>
        </w:rPr>
        <w:t xml:space="preserve">, A.C. (2015) Microbiomes in light of traits: A phylogenetic perspective. </w:t>
      </w:r>
      <w:r>
        <w:rPr>
          <w:rFonts w:ascii="Times New Roman" w:hAnsi="Times New Roman"/>
          <w:i/>
        </w:rPr>
        <w:t>Science (80-. ).</w:t>
      </w:r>
      <w:r>
        <w:rPr>
          <w:rFonts w:ascii="Times New Roman" w:hAnsi="Times New Roman"/>
        </w:rPr>
        <w:t xml:space="preserve"> </w:t>
      </w:r>
      <w:r>
        <w:rPr>
          <w:rFonts w:ascii="Times New Roman" w:hAnsi="Times New Roman"/>
          <w:b/>
        </w:rPr>
        <w:t>350</w:t>
      </w:r>
      <w:r>
        <w:rPr>
          <w:rFonts w:ascii="Times New Roman" w:hAnsi="Times New Roman"/>
        </w:rPr>
        <w:t>: aac9323–aac9323.</w:t>
      </w:r>
    </w:p>
    <w:p w14:paraId="1ABE09C4" w14:textId="77777777" w:rsidR="00571014" w:rsidRDefault="00B02227">
      <w:pPr>
        <w:pStyle w:val="Standard"/>
        <w:spacing w:after="140" w:line="288" w:lineRule="auto"/>
        <w:ind w:left="480" w:hanging="480"/>
      </w:pPr>
      <w:proofErr w:type="spellStart"/>
      <w:r>
        <w:rPr>
          <w:rFonts w:ascii="Times New Roman" w:hAnsi="Times New Roman"/>
        </w:rPr>
        <w:t>Matsen</w:t>
      </w:r>
      <w:proofErr w:type="spellEnd"/>
      <w:r>
        <w:rPr>
          <w:rFonts w:ascii="Times New Roman" w:hAnsi="Times New Roman"/>
        </w:rPr>
        <w:t xml:space="preserve"> IV, F.A., Evans, S.N., </w:t>
      </w:r>
      <w:proofErr w:type="spellStart"/>
      <w:r>
        <w:rPr>
          <w:rFonts w:ascii="Times New Roman" w:hAnsi="Times New Roman"/>
        </w:rPr>
        <w:t>Gilks</w:t>
      </w:r>
      <w:proofErr w:type="spellEnd"/>
      <w:r>
        <w:rPr>
          <w:rFonts w:ascii="Times New Roman" w:hAnsi="Times New Roman"/>
        </w:rPr>
        <w:t xml:space="preserve">, W., </w:t>
      </w:r>
      <w:proofErr w:type="spellStart"/>
      <w:r>
        <w:rPr>
          <w:rFonts w:ascii="Times New Roman" w:hAnsi="Times New Roman"/>
        </w:rPr>
        <w:t>Ghodsi</w:t>
      </w:r>
      <w:proofErr w:type="spellEnd"/>
      <w:r>
        <w:rPr>
          <w:rFonts w:ascii="Times New Roman" w:hAnsi="Times New Roman"/>
        </w:rPr>
        <w:t>, M., and Kingsford, C. (2013) Edge Principal Components and Squash Clu</w:t>
      </w:r>
      <w:r>
        <w:rPr>
          <w:rFonts w:ascii="Times New Roman" w:hAnsi="Times New Roman"/>
        </w:rPr>
        <w:t xml:space="preserve">stering: Using the Special Structure of Phylogenetic Placement Data for Sample Comparison. </w:t>
      </w:r>
      <w:proofErr w:type="spellStart"/>
      <w:r>
        <w:rPr>
          <w:rFonts w:ascii="Times New Roman" w:hAnsi="Times New Roman"/>
          <w:i/>
        </w:rPr>
        <w:t>PLoS</w:t>
      </w:r>
      <w:proofErr w:type="spellEnd"/>
      <w:r>
        <w:rPr>
          <w:rFonts w:ascii="Times New Roman" w:hAnsi="Times New Roman"/>
          <w:i/>
        </w:rPr>
        <w:t xml:space="preserve"> One</w:t>
      </w:r>
      <w:r>
        <w:rPr>
          <w:rFonts w:ascii="Times New Roman" w:hAnsi="Times New Roman"/>
        </w:rPr>
        <w:t xml:space="preserve"> </w:t>
      </w:r>
      <w:r>
        <w:rPr>
          <w:rFonts w:ascii="Times New Roman" w:hAnsi="Times New Roman"/>
          <w:b/>
        </w:rPr>
        <w:t>8</w:t>
      </w:r>
      <w:r>
        <w:rPr>
          <w:rFonts w:ascii="Times New Roman" w:hAnsi="Times New Roman"/>
        </w:rPr>
        <w:t>: e56859.</w:t>
      </w:r>
    </w:p>
    <w:p w14:paraId="0789556F" w14:textId="77777777" w:rsidR="00571014" w:rsidRDefault="00B02227">
      <w:pPr>
        <w:pStyle w:val="Standard"/>
        <w:spacing w:after="140" w:line="288" w:lineRule="auto"/>
        <w:ind w:left="480" w:hanging="480"/>
      </w:pPr>
      <w:proofErr w:type="spellStart"/>
      <w:r>
        <w:rPr>
          <w:rFonts w:ascii="Times New Roman" w:hAnsi="Times New Roman"/>
        </w:rPr>
        <w:t>Nemergut</w:t>
      </w:r>
      <w:proofErr w:type="spellEnd"/>
      <w:r>
        <w:rPr>
          <w:rFonts w:ascii="Times New Roman" w:hAnsi="Times New Roman"/>
        </w:rPr>
        <w:t xml:space="preserve">, D.R., </w:t>
      </w:r>
      <w:proofErr w:type="spellStart"/>
      <w:r>
        <w:rPr>
          <w:rFonts w:ascii="Times New Roman" w:hAnsi="Times New Roman"/>
        </w:rPr>
        <w:t>Knelman</w:t>
      </w:r>
      <w:proofErr w:type="spellEnd"/>
      <w:r>
        <w:rPr>
          <w:rFonts w:ascii="Times New Roman" w:hAnsi="Times New Roman"/>
        </w:rPr>
        <w:t xml:space="preserve">, J.E., </w:t>
      </w:r>
      <w:proofErr w:type="spellStart"/>
      <w:r>
        <w:rPr>
          <w:rFonts w:ascii="Times New Roman" w:hAnsi="Times New Roman"/>
        </w:rPr>
        <w:t>Ferrenberg</w:t>
      </w:r>
      <w:proofErr w:type="spellEnd"/>
      <w:r>
        <w:rPr>
          <w:rFonts w:ascii="Times New Roman" w:hAnsi="Times New Roman"/>
        </w:rPr>
        <w:t xml:space="preserve">, S., </w:t>
      </w:r>
      <w:proofErr w:type="spellStart"/>
      <w:r>
        <w:rPr>
          <w:rFonts w:ascii="Times New Roman" w:hAnsi="Times New Roman"/>
        </w:rPr>
        <w:t>Bilinski</w:t>
      </w:r>
      <w:proofErr w:type="spellEnd"/>
      <w:r>
        <w:rPr>
          <w:rFonts w:ascii="Times New Roman" w:hAnsi="Times New Roman"/>
        </w:rPr>
        <w:t>, T., Melbourne, B., Jiang, L., et al. (2016) Decreases in average bacterial community rRN</w:t>
      </w:r>
      <w:r>
        <w:rPr>
          <w:rFonts w:ascii="Times New Roman" w:hAnsi="Times New Roman"/>
        </w:rPr>
        <w:t xml:space="preserve">A operon copy number during succession. </w:t>
      </w:r>
      <w:r>
        <w:rPr>
          <w:rFonts w:ascii="Times New Roman" w:hAnsi="Times New Roman"/>
          <w:i/>
        </w:rPr>
        <w:t>ISME J.</w:t>
      </w:r>
      <w:r>
        <w:rPr>
          <w:rFonts w:ascii="Times New Roman" w:hAnsi="Times New Roman"/>
        </w:rPr>
        <w:t xml:space="preserve"> </w:t>
      </w:r>
      <w:r>
        <w:rPr>
          <w:rFonts w:ascii="Times New Roman" w:hAnsi="Times New Roman"/>
          <w:b/>
        </w:rPr>
        <w:t>10</w:t>
      </w:r>
      <w:r>
        <w:rPr>
          <w:rFonts w:ascii="Times New Roman" w:hAnsi="Times New Roman"/>
        </w:rPr>
        <w:t>: 1147–1156.</w:t>
      </w:r>
    </w:p>
    <w:p w14:paraId="3A9F43C3" w14:textId="77777777" w:rsidR="00571014" w:rsidRDefault="00B02227">
      <w:pPr>
        <w:pStyle w:val="Standard"/>
        <w:spacing w:after="140" w:line="288" w:lineRule="auto"/>
        <w:ind w:left="480" w:hanging="480"/>
      </w:pPr>
      <w:proofErr w:type="spellStart"/>
      <w:r>
        <w:rPr>
          <w:rFonts w:ascii="Times New Roman" w:hAnsi="Times New Roman"/>
        </w:rPr>
        <w:lastRenderedPageBreak/>
        <w:t>Nemergut</w:t>
      </w:r>
      <w:proofErr w:type="spellEnd"/>
      <w:r>
        <w:rPr>
          <w:rFonts w:ascii="Times New Roman" w:hAnsi="Times New Roman"/>
        </w:rPr>
        <w:t xml:space="preserve">, D.R., Schmidt, S.K., </w:t>
      </w:r>
      <w:proofErr w:type="spellStart"/>
      <w:r>
        <w:rPr>
          <w:rFonts w:ascii="Times New Roman" w:hAnsi="Times New Roman"/>
        </w:rPr>
        <w:t>Fukami</w:t>
      </w:r>
      <w:proofErr w:type="spellEnd"/>
      <w:r>
        <w:rPr>
          <w:rFonts w:ascii="Times New Roman" w:hAnsi="Times New Roman"/>
        </w:rPr>
        <w:t xml:space="preserve">, T., O’Neill, S.P., </w:t>
      </w:r>
      <w:proofErr w:type="spellStart"/>
      <w:r>
        <w:rPr>
          <w:rFonts w:ascii="Times New Roman" w:hAnsi="Times New Roman"/>
        </w:rPr>
        <w:t>Bilinski</w:t>
      </w:r>
      <w:proofErr w:type="spellEnd"/>
      <w:r>
        <w:rPr>
          <w:rFonts w:ascii="Times New Roman" w:hAnsi="Times New Roman"/>
        </w:rPr>
        <w:t xml:space="preserve">, T.M., </w:t>
      </w:r>
      <w:proofErr w:type="spellStart"/>
      <w:r>
        <w:rPr>
          <w:rFonts w:ascii="Times New Roman" w:hAnsi="Times New Roman"/>
        </w:rPr>
        <w:t>Stanish</w:t>
      </w:r>
      <w:proofErr w:type="spellEnd"/>
      <w:r>
        <w:rPr>
          <w:rFonts w:ascii="Times New Roman" w:hAnsi="Times New Roman"/>
        </w:rPr>
        <w:t xml:space="preserve">, L.F., et al. (2013) Patterns and processes of microbial community assembly. </w:t>
      </w:r>
      <w:proofErr w:type="spellStart"/>
      <w:r>
        <w:rPr>
          <w:rFonts w:ascii="Times New Roman" w:hAnsi="Times New Roman"/>
          <w:i/>
        </w:rPr>
        <w:t>Microbiol</w:t>
      </w:r>
      <w:proofErr w:type="spellEnd"/>
      <w:r>
        <w:rPr>
          <w:rFonts w:ascii="Times New Roman" w:hAnsi="Times New Roman"/>
          <w:i/>
        </w:rPr>
        <w:t>. Mol. Biol. Rev.</w:t>
      </w:r>
      <w:r>
        <w:rPr>
          <w:rFonts w:ascii="Times New Roman" w:hAnsi="Times New Roman"/>
        </w:rPr>
        <w:t xml:space="preserve"> </w:t>
      </w:r>
      <w:r>
        <w:rPr>
          <w:rFonts w:ascii="Times New Roman" w:hAnsi="Times New Roman"/>
          <w:b/>
        </w:rPr>
        <w:t>77</w:t>
      </w:r>
      <w:r>
        <w:rPr>
          <w:rFonts w:ascii="Times New Roman" w:hAnsi="Times New Roman"/>
        </w:rPr>
        <w:t xml:space="preserve">: </w:t>
      </w:r>
      <w:r>
        <w:rPr>
          <w:rFonts w:ascii="Times New Roman" w:hAnsi="Times New Roman"/>
        </w:rPr>
        <w:t>342–56.</w:t>
      </w:r>
    </w:p>
    <w:p w14:paraId="0AF771C6" w14:textId="77777777" w:rsidR="00571014" w:rsidRDefault="00B02227">
      <w:pPr>
        <w:pStyle w:val="Standard"/>
        <w:spacing w:after="140" w:line="288" w:lineRule="auto"/>
        <w:ind w:left="480" w:hanging="480"/>
      </w:pPr>
      <w:r>
        <w:rPr>
          <w:rFonts w:ascii="Times New Roman" w:hAnsi="Times New Roman"/>
        </w:rPr>
        <w:t xml:space="preserve">Nguyen, L.T., Schmidt, H.A., Von </w:t>
      </w:r>
      <w:proofErr w:type="spellStart"/>
      <w:r>
        <w:rPr>
          <w:rFonts w:ascii="Times New Roman" w:hAnsi="Times New Roman"/>
        </w:rPr>
        <w:t>Haeseler</w:t>
      </w:r>
      <w:proofErr w:type="spellEnd"/>
      <w:r>
        <w:rPr>
          <w:rFonts w:ascii="Times New Roman" w:hAnsi="Times New Roman"/>
        </w:rPr>
        <w:t xml:space="preserve">, A., and Minh, B.Q. (2015) IQ-TREE: A fast and effective stochastic algorithm for estimating maximum-likelihood phylogenies. </w:t>
      </w:r>
      <w:r>
        <w:rPr>
          <w:rFonts w:ascii="Times New Roman" w:hAnsi="Times New Roman"/>
          <w:i/>
        </w:rPr>
        <w:t xml:space="preserve">Mol. Biol. </w:t>
      </w:r>
      <w:proofErr w:type="spellStart"/>
      <w:r>
        <w:rPr>
          <w:rFonts w:ascii="Times New Roman" w:hAnsi="Times New Roman"/>
          <w:i/>
        </w:rPr>
        <w:t>Evol</w:t>
      </w:r>
      <w:proofErr w:type="spellEnd"/>
      <w:r>
        <w:rPr>
          <w:rFonts w:ascii="Times New Roman" w:hAnsi="Times New Roman"/>
          <w:i/>
        </w:rPr>
        <w:t>.</w:t>
      </w:r>
    </w:p>
    <w:p w14:paraId="51D47BEA" w14:textId="77777777" w:rsidR="00571014" w:rsidRDefault="00B02227">
      <w:pPr>
        <w:pStyle w:val="Standard"/>
        <w:spacing w:after="140" w:line="288" w:lineRule="auto"/>
        <w:ind w:left="480" w:hanging="480"/>
      </w:pPr>
      <w:proofErr w:type="spellStart"/>
      <w:r>
        <w:rPr>
          <w:rFonts w:ascii="Times New Roman" w:hAnsi="Times New Roman"/>
        </w:rPr>
        <w:t>O’Dwyer</w:t>
      </w:r>
      <w:proofErr w:type="spellEnd"/>
      <w:r>
        <w:rPr>
          <w:rFonts w:ascii="Times New Roman" w:hAnsi="Times New Roman"/>
        </w:rPr>
        <w:t xml:space="preserve">, J.P., </w:t>
      </w:r>
      <w:proofErr w:type="spellStart"/>
      <w:r>
        <w:rPr>
          <w:rFonts w:ascii="Times New Roman" w:hAnsi="Times New Roman"/>
        </w:rPr>
        <w:t>Kembel</w:t>
      </w:r>
      <w:proofErr w:type="spellEnd"/>
      <w:r>
        <w:rPr>
          <w:rFonts w:ascii="Times New Roman" w:hAnsi="Times New Roman"/>
        </w:rPr>
        <w:t>, S.W., and Green, J.L. (2012) Phylogenetic</w:t>
      </w:r>
      <w:r>
        <w:rPr>
          <w:rFonts w:ascii="Times New Roman" w:hAnsi="Times New Roman"/>
        </w:rPr>
        <w:t xml:space="preserve"> diversity theory sheds light on the structure of microbial communities. </w:t>
      </w:r>
      <w:proofErr w:type="spellStart"/>
      <w:r>
        <w:rPr>
          <w:rFonts w:ascii="Times New Roman" w:hAnsi="Times New Roman"/>
          <w:i/>
        </w:rPr>
        <w:t>PLoS</w:t>
      </w:r>
      <w:proofErr w:type="spellEnd"/>
      <w:r>
        <w:rPr>
          <w:rFonts w:ascii="Times New Roman" w:hAnsi="Times New Roman"/>
          <w:i/>
        </w:rPr>
        <w:t xml:space="preserve"> </w:t>
      </w:r>
      <w:proofErr w:type="spellStart"/>
      <w:r>
        <w:rPr>
          <w:rFonts w:ascii="Times New Roman" w:hAnsi="Times New Roman"/>
          <w:i/>
        </w:rPr>
        <w:t>Comput</w:t>
      </w:r>
      <w:proofErr w:type="spellEnd"/>
      <w:r>
        <w:rPr>
          <w:rFonts w:ascii="Times New Roman" w:hAnsi="Times New Roman"/>
          <w:i/>
        </w:rPr>
        <w:t>. Biol.</w:t>
      </w:r>
      <w:r>
        <w:rPr>
          <w:rFonts w:ascii="Times New Roman" w:hAnsi="Times New Roman"/>
        </w:rPr>
        <w:t xml:space="preserve"> </w:t>
      </w:r>
      <w:r>
        <w:rPr>
          <w:rFonts w:ascii="Times New Roman" w:hAnsi="Times New Roman"/>
          <w:b/>
        </w:rPr>
        <w:t>8</w:t>
      </w:r>
      <w:r>
        <w:rPr>
          <w:rFonts w:ascii="Times New Roman" w:hAnsi="Times New Roman"/>
        </w:rPr>
        <w:t>: e1002832.</w:t>
      </w:r>
    </w:p>
    <w:p w14:paraId="5FA2A8AE" w14:textId="77777777" w:rsidR="00571014" w:rsidRDefault="00B02227">
      <w:pPr>
        <w:pStyle w:val="Standard"/>
        <w:spacing w:after="140" w:line="288" w:lineRule="auto"/>
        <w:ind w:left="480" w:hanging="480"/>
      </w:pPr>
      <w:r>
        <w:rPr>
          <w:rFonts w:ascii="Times New Roman" w:hAnsi="Times New Roman"/>
        </w:rPr>
        <w:t xml:space="preserve">Palmer, M.A., Ambrose, R.F., and </w:t>
      </w:r>
      <w:proofErr w:type="spellStart"/>
      <w:r>
        <w:rPr>
          <w:rFonts w:ascii="Times New Roman" w:hAnsi="Times New Roman"/>
        </w:rPr>
        <w:t>Poff</w:t>
      </w:r>
      <w:proofErr w:type="spellEnd"/>
      <w:r>
        <w:rPr>
          <w:rFonts w:ascii="Times New Roman" w:hAnsi="Times New Roman"/>
        </w:rPr>
        <w:t xml:space="preserve">, N.L. (1997) Ecological Theory and Community Restoration Ecology. </w:t>
      </w:r>
      <w:proofErr w:type="spellStart"/>
      <w:r>
        <w:rPr>
          <w:rFonts w:ascii="Times New Roman" w:hAnsi="Times New Roman"/>
          <w:i/>
        </w:rPr>
        <w:t>Restor</w:t>
      </w:r>
      <w:proofErr w:type="spellEnd"/>
      <w:r>
        <w:rPr>
          <w:rFonts w:ascii="Times New Roman" w:hAnsi="Times New Roman"/>
          <w:i/>
        </w:rPr>
        <w:t>. Ecol.</w:t>
      </w:r>
      <w:r>
        <w:rPr>
          <w:rFonts w:ascii="Times New Roman" w:hAnsi="Times New Roman"/>
        </w:rPr>
        <w:t xml:space="preserve"> </w:t>
      </w:r>
      <w:r>
        <w:rPr>
          <w:rFonts w:ascii="Times New Roman" w:hAnsi="Times New Roman"/>
          <w:b/>
        </w:rPr>
        <w:t>5</w:t>
      </w:r>
      <w:r>
        <w:rPr>
          <w:rFonts w:ascii="Times New Roman" w:hAnsi="Times New Roman"/>
        </w:rPr>
        <w:t>: 291–300.</w:t>
      </w:r>
    </w:p>
    <w:p w14:paraId="7E2E11E5" w14:textId="77777777" w:rsidR="00571014" w:rsidRDefault="00B02227">
      <w:pPr>
        <w:pStyle w:val="Standard"/>
        <w:spacing w:after="140" w:line="288" w:lineRule="auto"/>
        <w:ind w:left="480" w:hanging="480"/>
      </w:pPr>
      <w:proofErr w:type="spellStart"/>
      <w:r>
        <w:rPr>
          <w:rFonts w:ascii="Times New Roman" w:hAnsi="Times New Roman"/>
        </w:rPr>
        <w:t>Peay</w:t>
      </w:r>
      <w:proofErr w:type="spellEnd"/>
      <w:r>
        <w:rPr>
          <w:rFonts w:ascii="Times New Roman" w:hAnsi="Times New Roman"/>
        </w:rPr>
        <w:t xml:space="preserve">, K.G., Belisle, </w:t>
      </w:r>
      <w:r>
        <w:rPr>
          <w:rFonts w:ascii="Times New Roman" w:hAnsi="Times New Roman"/>
        </w:rPr>
        <w:t xml:space="preserve">M., and </w:t>
      </w:r>
      <w:proofErr w:type="spellStart"/>
      <w:r>
        <w:rPr>
          <w:rFonts w:ascii="Times New Roman" w:hAnsi="Times New Roman"/>
        </w:rPr>
        <w:t>Fukami</w:t>
      </w:r>
      <w:proofErr w:type="spellEnd"/>
      <w:r>
        <w:rPr>
          <w:rFonts w:ascii="Times New Roman" w:hAnsi="Times New Roman"/>
        </w:rPr>
        <w:t xml:space="preserve">, T. (2012) Phylogenetic relatedness predicts priority effects in nectar yeast communities. </w:t>
      </w:r>
      <w:r>
        <w:rPr>
          <w:rFonts w:ascii="Times New Roman" w:hAnsi="Times New Roman"/>
          <w:i/>
        </w:rPr>
        <w:t>Proc. R. Soc. B Biol. Sci.</w:t>
      </w:r>
    </w:p>
    <w:p w14:paraId="4871739B" w14:textId="77777777" w:rsidR="00571014" w:rsidRDefault="00B02227">
      <w:pPr>
        <w:pStyle w:val="Standard"/>
        <w:spacing w:after="140" w:line="288" w:lineRule="auto"/>
        <w:ind w:left="480" w:hanging="480"/>
      </w:pPr>
      <w:proofErr w:type="spellStart"/>
      <w:r>
        <w:rPr>
          <w:rFonts w:ascii="Times New Roman" w:hAnsi="Times New Roman"/>
        </w:rPr>
        <w:t>Peterfreund</w:t>
      </w:r>
      <w:proofErr w:type="spellEnd"/>
      <w:r>
        <w:rPr>
          <w:rFonts w:ascii="Times New Roman" w:hAnsi="Times New Roman"/>
        </w:rPr>
        <w:t xml:space="preserve">, G.L., </w:t>
      </w:r>
      <w:proofErr w:type="spellStart"/>
      <w:r>
        <w:rPr>
          <w:rFonts w:ascii="Times New Roman" w:hAnsi="Times New Roman"/>
        </w:rPr>
        <w:t>Vandivier</w:t>
      </w:r>
      <w:proofErr w:type="spellEnd"/>
      <w:r>
        <w:rPr>
          <w:rFonts w:ascii="Times New Roman" w:hAnsi="Times New Roman"/>
        </w:rPr>
        <w:t xml:space="preserve">, L.E., Sinha, R., </w:t>
      </w:r>
      <w:proofErr w:type="spellStart"/>
      <w:r>
        <w:rPr>
          <w:rFonts w:ascii="Times New Roman" w:hAnsi="Times New Roman"/>
        </w:rPr>
        <w:t>Marozsan</w:t>
      </w:r>
      <w:proofErr w:type="spellEnd"/>
      <w:r>
        <w:rPr>
          <w:rFonts w:ascii="Times New Roman" w:hAnsi="Times New Roman"/>
        </w:rPr>
        <w:t>, A.J., Olson, W.C., Zhu, J., and Bushman, F.D. (2012) Succession in</w:t>
      </w:r>
      <w:r>
        <w:rPr>
          <w:rFonts w:ascii="Times New Roman" w:hAnsi="Times New Roman"/>
        </w:rPr>
        <w:t xml:space="preserve"> the gut microbiome following antibiotic and antibody therapies for Clostridium difficile. </w:t>
      </w:r>
      <w:proofErr w:type="spellStart"/>
      <w:r>
        <w:rPr>
          <w:rFonts w:ascii="Times New Roman" w:hAnsi="Times New Roman"/>
          <w:i/>
        </w:rPr>
        <w:t>PLoS</w:t>
      </w:r>
      <w:proofErr w:type="spellEnd"/>
      <w:r>
        <w:rPr>
          <w:rFonts w:ascii="Times New Roman" w:hAnsi="Times New Roman"/>
          <w:i/>
        </w:rPr>
        <w:t xml:space="preserve"> One</w:t>
      </w:r>
      <w:r>
        <w:rPr>
          <w:rFonts w:ascii="Times New Roman" w:hAnsi="Times New Roman"/>
        </w:rPr>
        <w:t xml:space="preserve"> </w:t>
      </w:r>
      <w:r>
        <w:rPr>
          <w:rFonts w:ascii="Times New Roman" w:hAnsi="Times New Roman"/>
          <w:b/>
        </w:rPr>
        <w:t>7</w:t>
      </w:r>
      <w:r>
        <w:rPr>
          <w:rFonts w:ascii="Times New Roman" w:hAnsi="Times New Roman"/>
        </w:rPr>
        <w:t>: e46966.</w:t>
      </w:r>
    </w:p>
    <w:p w14:paraId="436CCD10" w14:textId="77777777" w:rsidR="00571014" w:rsidRDefault="00B02227">
      <w:pPr>
        <w:pStyle w:val="Standard"/>
        <w:spacing w:after="140" w:line="288" w:lineRule="auto"/>
        <w:ind w:left="480" w:hanging="480"/>
      </w:pPr>
      <w:proofErr w:type="spellStart"/>
      <w:r>
        <w:rPr>
          <w:rFonts w:ascii="Times New Roman" w:hAnsi="Times New Roman"/>
        </w:rPr>
        <w:t>Pruesse</w:t>
      </w:r>
      <w:proofErr w:type="spellEnd"/>
      <w:r>
        <w:rPr>
          <w:rFonts w:ascii="Times New Roman" w:hAnsi="Times New Roman"/>
        </w:rPr>
        <w:t xml:space="preserve">, E., </w:t>
      </w:r>
      <w:proofErr w:type="spellStart"/>
      <w:r>
        <w:rPr>
          <w:rFonts w:ascii="Times New Roman" w:hAnsi="Times New Roman"/>
        </w:rPr>
        <w:t>Peplies</w:t>
      </w:r>
      <w:proofErr w:type="spellEnd"/>
      <w:r>
        <w:rPr>
          <w:rFonts w:ascii="Times New Roman" w:hAnsi="Times New Roman"/>
        </w:rPr>
        <w:t xml:space="preserve">, J., and </w:t>
      </w:r>
      <w:proofErr w:type="spellStart"/>
      <w:r>
        <w:rPr>
          <w:rFonts w:ascii="Times New Roman" w:hAnsi="Times New Roman"/>
        </w:rPr>
        <w:t>Glöckner</w:t>
      </w:r>
      <w:proofErr w:type="spellEnd"/>
      <w:r>
        <w:rPr>
          <w:rFonts w:ascii="Times New Roman" w:hAnsi="Times New Roman"/>
        </w:rPr>
        <w:t xml:space="preserve">, F.O. (2012) SINA: Accurate high-throughput multiple sequence alignment of ribosomal RNA genes. </w:t>
      </w:r>
      <w:r>
        <w:rPr>
          <w:rFonts w:ascii="Times New Roman" w:hAnsi="Times New Roman"/>
          <w:i/>
        </w:rPr>
        <w:t>Bioinforma</w:t>
      </w:r>
      <w:r>
        <w:rPr>
          <w:rFonts w:ascii="Times New Roman" w:hAnsi="Times New Roman"/>
          <w:i/>
        </w:rPr>
        <w:t>tics</w:t>
      </w:r>
      <w:r>
        <w:rPr>
          <w:rFonts w:ascii="Times New Roman" w:hAnsi="Times New Roman"/>
        </w:rPr>
        <w:t xml:space="preserve"> </w:t>
      </w:r>
      <w:r>
        <w:rPr>
          <w:rFonts w:ascii="Times New Roman" w:hAnsi="Times New Roman"/>
          <w:b/>
        </w:rPr>
        <w:t>28</w:t>
      </w:r>
      <w:r>
        <w:rPr>
          <w:rFonts w:ascii="Times New Roman" w:hAnsi="Times New Roman"/>
        </w:rPr>
        <w:t>: 1823–1829.</w:t>
      </w:r>
    </w:p>
    <w:p w14:paraId="4003AACA" w14:textId="77777777" w:rsidR="00571014" w:rsidRDefault="00B02227">
      <w:pPr>
        <w:pStyle w:val="Standard"/>
        <w:spacing w:after="140" w:line="288" w:lineRule="auto"/>
        <w:ind w:left="480" w:hanging="480"/>
      </w:pPr>
      <w:r>
        <w:rPr>
          <w:rFonts w:ascii="Times New Roman" w:hAnsi="Times New Roman"/>
        </w:rPr>
        <w:t xml:space="preserve">Richards, S.A., </w:t>
      </w:r>
      <w:proofErr w:type="spellStart"/>
      <w:r>
        <w:rPr>
          <w:rFonts w:ascii="Times New Roman" w:hAnsi="Times New Roman"/>
        </w:rPr>
        <w:t>Possingham</w:t>
      </w:r>
      <w:proofErr w:type="spellEnd"/>
      <w:r>
        <w:rPr>
          <w:rFonts w:ascii="Times New Roman" w:hAnsi="Times New Roman"/>
        </w:rPr>
        <w:t xml:space="preserve">, H.P., and Tizard, J. (1999) Optimal fire management for maintaining community diversity. </w:t>
      </w:r>
      <w:r>
        <w:rPr>
          <w:rFonts w:ascii="Times New Roman" w:hAnsi="Times New Roman"/>
          <w:i/>
        </w:rPr>
        <w:t>Ecol. Appl.</w:t>
      </w:r>
      <w:r>
        <w:rPr>
          <w:rFonts w:ascii="Times New Roman" w:hAnsi="Times New Roman"/>
        </w:rPr>
        <w:t xml:space="preserve"> </w:t>
      </w:r>
      <w:r>
        <w:rPr>
          <w:rFonts w:ascii="Times New Roman" w:hAnsi="Times New Roman"/>
          <w:b/>
        </w:rPr>
        <w:t>9</w:t>
      </w:r>
      <w:r>
        <w:rPr>
          <w:rFonts w:ascii="Times New Roman" w:hAnsi="Times New Roman"/>
        </w:rPr>
        <w:t>: 880–892.</w:t>
      </w:r>
    </w:p>
    <w:p w14:paraId="67BBE843" w14:textId="77777777" w:rsidR="00571014" w:rsidRDefault="00B02227">
      <w:pPr>
        <w:pStyle w:val="Standard"/>
        <w:spacing w:after="140" w:line="288" w:lineRule="auto"/>
        <w:ind w:left="480" w:hanging="480"/>
      </w:pPr>
      <w:proofErr w:type="spellStart"/>
      <w:r>
        <w:rPr>
          <w:rFonts w:ascii="Times New Roman" w:hAnsi="Times New Roman"/>
        </w:rPr>
        <w:t>Rognes</w:t>
      </w:r>
      <w:proofErr w:type="spellEnd"/>
      <w:r>
        <w:rPr>
          <w:rFonts w:ascii="Times New Roman" w:hAnsi="Times New Roman"/>
        </w:rPr>
        <w:t xml:space="preserve">, T., </w:t>
      </w:r>
      <w:proofErr w:type="spellStart"/>
      <w:r>
        <w:rPr>
          <w:rFonts w:ascii="Times New Roman" w:hAnsi="Times New Roman"/>
        </w:rPr>
        <w:t>Flouri</w:t>
      </w:r>
      <w:proofErr w:type="spellEnd"/>
      <w:r>
        <w:rPr>
          <w:rFonts w:ascii="Times New Roman" w:hAnsi="Times New Roman"/>
        </w:rPr>
        <w:t xml:space="preserve">, T., Nichols, B., Quince, C., and </w:t>
      </w:r>
      <w:proofErr w:type="spellStart"/>
      <w:r>
        <w:rPr>
          <w:rFonts w:ascii="Times New Roman" w:hAnsi="Times New Roman"/>
        </w:rPr>
        <w:t>Mahé</w:t>
      </w:r>
      <w:proofErr w:type="spellEnd"/>
      <w:r>
        <w:rPr>
          <w:rFonts w:ascii="Times New Roman" w:hAnsi="Times New Roman"/>
        </w:rPr>
        <w:t xml:space="preserve">, F. (2016) VSEARCH: a versatile open </w:t>
      </w:r>
      <w:r>
        <w:rPr>
          <w:rFonts w:ascii="Times New Roman" w:hAnsi="Times New Roman"/>
        </w:rPr>
        <w:t xml:space="preserve">source tool for metagenomics. </w:t>
      </w:r>
      <w:proofErr w:type="spellStart"/>
      <w:r>
        <w:rPr>
          <w:rFonts w:ascii="Times New Roman" w:hAnsi="Times New Roman"/>
          <w:i/>
        </w:rPr>
        <w:t>PeerJ</w:t>
      </w:r>
      <w:proofErr w:type="spellEnd"/>
      <w:r>
        <w:rPr>
          <w:rFonts w:ascii="Times New Roman" w:hAnsi="Times New Roman"/>
          <w:i/>
        </w:rPr>
        <w:t xml:space="preserve"> </w:t>
      </w:r>
      <w:proofErr w:type="spellStart"/>
      <w:r>
        <w:rPr>
          <w:rFonts w:ascii="Times New Roman" w:hAnsi="Times New Roman"/>
          <w:i/>
        </w:rPr>
        <w:t>Prepr</w:t>
      </w:r>
      <w:proofErr w:type="spellEnd"/>
      <w:r>
        <w:rPr>
          <w:rFonts w:ascii="Times New Roman" w:hAnsi="Times New Roman"/>
          <w:i/>
        </w:rPr>
        <w:t>.</w:t>
      </w:r>
      <w:r>
        <w:rPr>
          <w:rFonts w:ascii="Times New Roman" w:hAnsi="Times New Roman"/>
        </w:rPr>
        <w:t xml:space="preserve"> </w:t>
      </w:r>
      <w:r>
        <w:rPr>
          <w:rFonts w:ascii="Times New Roman" w:hAnsi="Times New Roman"/>
          <w:b/>
        </w:rPr>
        <w:t>4</w:t>
      </w:r>
      <w:r>
        <w:rPr>
          <w:rFonts w:ascii="Times New Roman" w:hAnsi="Times New Roman"/>
        </w:rPr>
        <w:t>: e2409v1.</w:t>
      </w:r>
    </w:p>
    <w:p w14:paraId="2ECA4D39" w14:textId="77777777" w:rsidR="00571014" w:rsidRDefault="00B02227">
      <w:pPr>
        <w:pStyle w:val="Standard"/>
        <w:spacing w:after="140" w:line="288" w:lineRule="auto"/>
        <w:ind w:left="480" w:hanging="480"/>
      </w:pPr>
      <w:proofErr w:type="spellStart"/>
      <w:r>
        <w:rPr>
          <w:rFonts w:ascii="Times New Roman" w:hAnsi="Times New Roman"/>
        </w:rPr>
        <w:t>Shooner</w:t>
      </w:r>
      <w:proofErr w:type="spellEnd"/>
      <w:r>
        <w:rPr>
          <w:rFonts w:ascii="Times New Roman" w:hAnsi="Times New Roman"/>
        </w:rPr>
        <w:t xml:space="preserve">, S., Chisholm, C., and Davies, T.J. (2015) The phylogenetics of succession can guide restoration: an example from abandoned mine sites in the subarctic. </w:t>
      </w:r>
      <w:r>
        <w:rPr>
          <w:rFonts w:ascii="Times New Roman" w:hAnsi="Times New Roman"/>
          <w:i/>
        </w:rPr>
        <w:t>J. Appl. Ecol.</w:t>
      </w:r>
      <w:r>
        <w:rPr>
          <w:rFonts w:ascii="Times New Roman" w:hAnsi="Times New Roman"/>
        </w:rPr>
        <w:t xml:space="preserve"> </w:t>
      </w:r>
      <w:r>
        <w:rPr>
          <w:rFonts w:ascii="Times New Roman" w:hAnsi="Times New Roman"/>
          <w:b/>
        </w:rPr>
        <w:t>52</w:t>
      </w:r>
      <w:r>
        <w:rPr>
          <w:rFonts w:ascii="Times New Roman" w:hAnsi="Times New Roman"/>
        </w:rPr>
        <w:t>: 1509–1517.</w:t>
      </w:r>
    </w:p>
    <w:p w14:paraId="2201595A" w14:textId="77777777" w:rsidR="00571014" w:rsidRDefault="00B02227">
      <w:pPr>
        <w:pStyle w:val="Standard"/>
        <w:spacing w:after="140" w:line="288" w:lineRule="auto"/>
        <w:ind w:left="480" w:hanging="480"/>
      </w:pPr>
      <w:proofErr w:type="spellStart"/>
      <w:r>
        <w:rPr>
          <w:rFonts w:ascii="Times New Roman" w:hAnsi="Times New Roman"/>
        </w:rPr>
        <w:t>Sprockett</w:t>
      </w:r>
      <w:proofErr w:type="spellEnd"/>
      <w:r>
        <w:rPr>
          <w:rFonts w:ascii="Times New Roman" w:hAnsi="Times New Roman"/>
        </w:rPr>
        <w:t>,</w:t>
      </w:r>
      <w:r>
        <w:rPr>
          <w:rFonts w:ascii="Times New Roman" w:hAnsi="Times New Roman"/>
        </w:rPr>
        <w:t xml:space="preserve"> D., </w:t>
      </w:r>
      <w:proofErr w:type="spellStart"/>
      <w:r>
        <w:rPr>
          <w:rFonts w:ascii="Times New Roman" w:hAnsi="Times New Roman"/>
        </w:rPr>
        <w:t>Fukami</w:t>
      </w:r>
      <w:proofErr w:type="spellEnd"/>
      <w:r>
        <w:rPr>
          <w:rFonts w:ascii="Times New Roman" w:hAnsi="Times New Roman"/>
        </w:rPr>
        <w:t xml:space="preserve">, T., and </w:t>
      </w:r>
      <w:proofErr w:type="spellStart"/>
      <w:r>
        <w:rPr>
          <w:rFonts w:ascii="Times New Roman" w:hAnsi="Times New Roman"/>
        </w:rPr>
        <w:t>Relman</w:t>
      </w:r>
      <w:proofErr w:type="spellEnd"/>
      <w:r>
        <w:rPr>
          <w:rFonts w:ascii="Times New Roman" w:hAnsi="Times New Roman"/>
        </w:rPr>
        <w:t xml:space="preserve">, D.A. (2018) Role of priority effects in the early-life assembly of the gut microbiota. </w:t>
      </w:r>
      <w:r>
        <w:rPr>
          <w:rFonts w:ascii="Times New Roman" w:hAnsi="Times New Roman"/>
          <w:i/>
        </w:rPr>
        <w:t xml:space="preserve">Nat. Rev. Gastroenterol. </w:t>
      </w:r>
      <w:proofErr w:type="spellStart"/>
      <w:r>
        <w:rPr>
          <w:rFonts w:ascii="Times New Roman" w:hAnsi="Times New Roman"/>
          <w:i/>
        </w:rPr>
        <w:t>Hepatol</w:t>
      </w:r>
      <w:proofErr w:type="spellEnd"/>
      <w:r>
        <w:rPr>
          <w:rFonts w:ascii="Times New Roman" w:hAnsi="Times New Roman"/>
          <w:i/>
        </w:rPr>
        <w:t>.</w:t>
      </w:r>
    </w:p>
    <w:p w14:paraId="28CD9CC6" w14:textId="77777777" w:rsidR="00571014" w:rsidRDefault="00B02227">
      <w:pPr>
        <w:pStyle w:val="Standard"/>
        <w:spacing w:after="140" w:line="288" w:lineRule="auto"/>
        <w:ind w:left="480" w:hanging="480"/>
        <w:rPr>
          <w:rFonts w:ascii="Times New Roman" w:hAnsi="Times New Roman"/>
        </w:rPr>
      </w:pPr>
      <w:proofErr w:type="spellStart"/>
      <w:r>
        <w:rPr>
          <w:rFonts w:ascii="Times New Roman" w:hAnsi="Times New Roman"/>
        </w:rPr>
        <w:t>Temperton</w:t>
      </w:r>
      <w:proofErr w:type="spellEnd"/>
      <w:r>
        <w:rPr>
          <w:rFonts w:ascii="Times New Roman" w:hAnsi="Times New Roman"/>
        </w:rPr>
        <w:t>, V.M. (2004) Assembly Rules and Restoration Ecology: Bridging the Gap Between Theory and Practic</w:t>
      </w:r>
      <w:r>
        <w:rPr>
          <w:rFonts w:ascii="Times New Roman" w:hAnsi="Times New Roman"/>
        </w:rPr>
        <w:t>e Island Press.</w:t>
      </w:r>
    </w:p>
    <w:p w14:paraId="730431EA" w14:textId="77777777" w:rsidR="00571014" w:rsidRDefault="00B02227">
      <w:pPr>
        <w:pStyle w:val="Standard"/>
        <w:spacing w:after="140" w:line="288" w:lineRule="auto"/>
        <w:ind w:left="480" w:hanging="480"/>
      </w:pPr>
      <w:proofErr w:type="spellStart"/>
      <w:r>
        <w:rPr>
          <w:rFonts w:ascii="Times New Roman" w:hAnsi="Times New Roman"/>
        </w:rPr>
        <w:t>Verster</w:t>
      </w:r>
      <w:proofErr w:type="spellEnd"/>
      <w:r>
        <w:rPr>
          <w:rFonts w:ascii="Times New Roman" w:hAnsi="Times New Roman"/>
        </w:rPr>
        <w:t xml:space="preserve">, A.J. and </w:t>
      </w:r>
      <w:proofErr w:type="spellStart"/>
      <w:r>
        <w:rPr>
          <w:rFonts w:ascii="Times New Roman" w:hAnsi="Times New Roman"/>
        </w:rPr>
        <w:t>Borenstein</w:t>
      </w:r>
      <w:proofErr w:type="spellEnd"/>
      <w:r>
        <w:rPr>
          <w:rFonts w:ascii="Times New Roman" w:hAnsi="Times New Roman"/>
        </w:rPr>
        <w:t xml:space="preserve">, E. (2018) Competitive lottery-based assembly of selected clades in the human gut microbiome. </w:t>
      </w:r>
      <w:r>
        <w:rPr>
          <w:rFonts w:ascii="Times New Roman" w:hAnsi="Times New Roman"/>
          <w:i/>
        </w:rPr>
        <w:t>Microbiome</w:t>
      </w:r>
      <w:r>
        <w:rPr>
          <w:rFonts w:ascii="Times New Roman" w:hAnsi="Times New Roman"/>
        </w:rPr>
        <w:t>.</w:t>
      </w:r>
    </w:p>
    <w:p w14:paraId="02FBE3FC" w14:textId="77777777" w:rsidR="00571014" w:rsidRDefault="00B02227">
      <w:pPr>
        <w:pStyle w:val="Standard"/>
        <w:spacing w:after="140" w:line="288" w:lineRule="auto"/>
        <w:ind w:left="480" w:hanging="480"/>
      </w:pPr>
      <w:proofErr w:type="spellStart"/>
      <w:r>
        <w:rPr>
          <w:rFonts w:ascii="Times New Roman" w:hAnsi="Times New Roman"/>
        </w:rPr>
        <w:t>Washburne</w:t>
      </w:r>
      <w:proofErr w:type="spellEnd"/>
      <w:r>
        <w:rPr>
          <w:rFonts w:ascii="Times New Roman" w:hAnsi="Times New Roman"/>
        </w:rPr>
        <w:t xml:space="preserve">, A.D., Silverman, J.D., </w:t>
      </w:r>
      <w:proofErr w:type="spellStart"/>
      <w:r>
        <w:rPr>
          <w:rFonts w:ascii="Times New Roman" w:hAnsi="Times New Roman"/>
        </w:rPr>
        <w:t>Leff</w:t>
      </w:r>
      <w:proofErr w:type="spellEnd"/>
      <w:r>
        <w:rPr>
          <w:rFonts w:ascii="Times New Roman" w:hAnsi="Times New Roman"/>
        </w:rPr>
        <w:t xml:space="preserve">, J.W., Bennett, D.J., Darcy, J.L., Mukherjee, S., et al. (2017) </w:t>
      </w:r>
      <w:r>
        <w:rPr>
          <w:rFonts w:ascii="Times New Roman" w:hAnsi="Times New Roman"/>
        </w:rPr>
        <w:t xml:space="preserve">Phylogenetic factorization of compositional data yields lineage-level associations in microbiome datasets. </w:t>
      </w:r>
      <w:proofErr w:type="spellStart"/>
      <w:r>
        <w:rPr>
          <w:rFonts w:ascii="Times New Roman" w:hAnsi="Times New Roman"/>
          <w:i/>
        </w:rPr>
        <w:t>PeerJ</w:t>
      </w:r>
      <w:proofErr w:type="spellEnd"/>
      <w:r>
        <w:rPr>
          <w:rFonts w:ascii="Times New Roman" w:hAnsi="Times New Roman"/>
        </w:rPr>
        <w:t xml:space="preserve"> </w:t>
      </w:r>
      <w:r>
        <w:rPr>
          <w:rFonts w:ascii="Times New Roman" w:hAnsi="Times New Roman"/>
          <w:b/>
        </w:rPr>
        <w:t>5</w:t>
      </w:r>
      <w:r>
        <w:rPr>
          <w:rFonts w:ascii="Times New Roman" w:hAnsi="Times New Roman"/>
        </w:rPr>
        <w:t>: e2969.</w:t>
      </w:r>
    </w:p>
    <w:p w14:paraId="1465E555" w14:textId="77777777" w:rsidR="00571014" w:rsidRDefault="00B02227">
      <w:pPr>
        <w:pStyle w:val="Standard"/>
        <w:spacing w:after="140" w:line="288" w:lineRule="auto"/>
        <w:ind w:left="480" w:hanging="480"/>
      </w:pPr>
      <w:r>
        <w:rPr>
          <w:rFonts w:ascii="Times New Roman" w:hAnsi="Times New Roman"/>
        </w:rPr>
        <w:t xml:space="preserve">Webb, C.O. (2000) Exploring the Phylogenetic Structure of Ecological Communities: An Example for Rain Forest Trees. </w:t>
      </w:r>
      <w:r>
        <w:rPr>
          <w:rFonts w:ascii="Times New Roman" w:hAnsi="Times New Roman"/>
          <w:i/>
        </w:rPr>
        <w:t>Am. Nat.</w:t>
      </w:r>
      <w:r>
        <w:rPr>
          <w:rFonts w:ascii="Times New Roman" w:hAnsi="Times New Roman"/>
        </w:rPr>
        <w:t xml:space="preserve"> </w:t>
      </w:r>
      <w:r>
        <w:rPr>
          <w:rFonts w:ascii="Times New Roman" w:hAnsi="Times New Roman"/>
          <w:b/>
        </w:rPr>
        <w:t>156</w:t>
      </w:r>
      <w:r>
        <w:rPr>
          <w:rFonts w:ascii="Times New Roman" w:hAnsi="Times New Roman"/>
        </w:rPr>
        <w:t>: 145</w:t>
      </w:r>
      <w:r>
        <w:rPr>
          <w:rFonts w:ascii="Times New Roman" w:hAnsi="Times New Roman"/>
        </w:rPr>
        <w:t>–155.</w:t>
      </w:r>
    </w:p>
    <w:p w14:paraId="241BBCDC" w14:textId="77777777" w:rsidR="00571014" w:rsidRDefault="00B02227">
      <w:pPr>
        <w:pStyle w:val="Standard"/>
        <w:spacing w:after="140" w:line="288" w:lineRule="auto"/>
        <w:ind w:left="480" w:hanging="480"/>
      </w:pPr>
      <w:r>
        <w:rPr>
          <w:rFonts w:ascii="Times New Roman" w:hAnsi="Times New Roman"/>
        </w:rPr>
        <w:t xml:space="preserve">Webb, C.O., </w:t>
      </w:r>
      <w:proofErr w:type="spellStart"/>
      <w:r>
        <w:rPr>
          <w:rFonts w:ascii="Times New Roman" w:hAnsi="Times New Roman"/>
        </w:rPr>
        <w:t>Ackerly</w:t>
      </w:r>
      <w:proofErr w:type="spellEnd"/>
      <w:r>
        <w:rPr>
          <w:rFonts w:ascii="Times New Roman" w:hAnsi="Times New Roman"/>
        </w:rPr>
        <w:t xml:space="preserve">, D.D., </w:t>
      </w:r>
      <w:proofErr w:type="spellStart"/>
      <w:r>
        <w:rPr>
          <w:rFonts w:ascii="Times New Roman" w:hAnsi="Times New Roman"/>
        </w:rPr>
        <w:t>McPeek</w:t>
      </w:r>
      <w:proofErr w:type="spellEnd"/>
      <w:r>
        <w:rPr>
          <w:rFonts w:ascii="Times New Roman" w:hAnsi="Times New Roman"/>
        </w:rPr>
        <w:t xml:space="preserve">, M.A., and Donoghue, M.J. (2002) Phylogenies and Community Ecology. </w:t>
      </w:r>
      <w:proofErr w:type="spellStart"/>
      <w:r>
        <w:rPr>
          <w:rFonts w:ascii="Times New Roman" w:hAnsi="Times New Roman"/>
          <w:i/>
        </w:rPr>
        <w:t>Annu</w:t>
      </w:r>
      <w:proofErr w:type="spellEnd"/>
      <w:r>
        <w:rPr>
          <w:rFonts w:ascii="Times New Roman" w:hAnsi="Times New Roman"/>
          <w:i/>
        </w:rPr>
        <w:t>. Rev. Ecol. Syst.</w:t>
      </w:r>
      <w:r>
        <w:rPr>
          <w:rFonts w:ascii="Times New Roman" w:hAnsi="Times New Roman"/>
        </w:rPr>
        <w:t xml:space="preserve"> </w:t>
      </w:r>
      <w:r>
        <w:rPr>
          <w:rFonts w:ascii="Times New Roman" w:hAnsi="Times New Roman"/>
          <w:b/>
        </w:rPr>
        <w:t>33</w:t>
      </w:r>
      <w:r>
        <w:rPr>
          <w:rFonts w:ascii="Times New Roman" w:hAnsi="Times New Roman"/>
        </w:rPr>
        <w:t>: 475–505.</w:t>
      </w:r>
    </w:p>
    <w:p w14:paraId="5728F945" w14:textId="77777777" w:rsidR="00571014" w:rsidRDefault="00B02227">
      <w:pPr>
        <w:pStyle w:val="Standard"/>
        <w:spacing w:after="140" w:line="288" w:lineRule="auto"/>
        <w:ind w:left="480" w:hanging="480"/>
      </w:pPr>
      <w:r>
        <w:rPr>
          <w:rFonts w:ascii="Times New Roman" w:hAnsi="Times New Roman"/>
        </w:rPr>
        <w:lastRenderedPageBreak/>
        <w:t xml:space="preserve">Wiens, J.J., </w:t>
      </w:r>
      <w:proofErr w:type="spellStart"/>
      <w:r>
        <w:rPr>
          <w:rFonts w:ascii="Times New Roman" w:hAnsi="Times New Roman"/>
        </w:rPr>
        <w:t>Ackerly</w:t>
      </w:r>
      <w:proofErr w:type="spellEnd"/>
      <w:r>
        <w:rPr>
          <w:rFonts w:ascii="Times New Roman" w:hAnsi="Times New Roman"/>
        </w:rPr>
        <w:t xml:space="preserve">, D.D., Allen, A.P., </w:t>
      </w:r>
      <w:proofErr w:type="spellStart"/>
      <w:r>
        <w:rPr>
          <w:rFonts w:ascii="Times New Roman" w:hAnsi="Times New Roman"/>
        </w:rPr>
        <w:t>Anacker</w:t>
      </w:r>
      <w:proofErr w:type="spellEnd"/>
      <w:r>
        <w:rPr>
          <w:rFonts w:ascii="Times New Roman" w:hAnsi="Times New Roman"/>
        </w:rPr>
        <w:t>, B.L., Buckley, L.B., Cornell, H. V., et al. (2010) Niche conse</w:t>
      </w:r>
      <w:r>
        <w:rPr>
          <w:rFonts w:ascii="Times New Roman" w:hAnsi="Times New Roman"/>
        </w:rPr>
        <w:t xml:space="preserve">rvatism as an emerging principle in ecology and conservation biology. </w:t>
      </w:r>
      <w:r>
        <w:rPr>
          <w:rFonts w:ascii="Times New Roman" w:hAnsi="Times New Roman"/>
          <w:i/>
        </w:rPr>
        <w:t>Ecol. Lett.</w:t>
      </w:r>
      <w:r>
        <w:rPr>
          <w:rFonts w:ascii="Times New Roman" w:hAnsi="Times New Roman"/>
        </w:rPr>
        <w:t xml:space="preserve"> </w:t>
      </w:r>
      <w:r>
        <w:rPr>
          <w:rFonts w:ascii="Times New Roman" w:hAnsi="Times New Roman"/>
          <w:b/>
        </w:rPr>
        <w:t>13</w:t>
      </w:r>
      <w:r>
        <w:rPr>
          <w:rFonts w:ascii="Times New Roman" w:hAnsi="Times New Roman"/>
        </w:rPr>
        <w:t>: 1310–1324.</w:t>
      </w:r>
    </w:p>
    <w:p w14:paraId="59EFB27E" w14:textId="77777777" w:rsidR="00571014" w:rsidRDefault="00B02227">
      <w:pPr>
        <w:pStyle w:val="Standard"/>
        <w:spacing w:after="140" w:line="288" w:lineRule="auto"/>
        <w:ind w:left="480" w:hanging="480"/>
      </w:pPr>
      <w:proofErr w:type="spellStart"/>
      <w:r>
        <w:rPr>
          <w:rFonts w:ascii="Times New Roman" w:hAnsi="Times New Roman"/>
        </w:rPr>
        <w:t>Yassour</w:t>
      </w:r>
      <w:proofErr w:type="spellEnd"/>
      <w:r>
        <w:rPr>
          <w:rFonts w:ascii="Times New Roman" w:hAnsi="Times New Roman"/>
        </w:rPr>
        <w:t xml:space="preserve">, M., </w:t>
      </w:r>
      <w:proofErr w:type="spellStart"/>
      <w:r>
        <w:rPr>
          <w:rFonts w:ascii="Times New Roman" w:hAnsi="Times New Roman"/>
        </w:rPr>
        <w:t>Vatanen</w:t>
      </w:r>
      <w:proofErr w:type="spellEnd"/>
      <w:r>
        <w:rPr>
          <w:rFonts w:ascii="Times New Roman" w:hAnsi="Times New Roman"/>
        </w:rPr>
        <w:t xml:space="preserve">, T., </w:t>
      </w:r>
      <w:proofErr w:type="spellStart"/>
      <w:r>
        <w:rPr>
          <w:rFonts w:ascii="Times New Roman" w:hAnsi="Times New Roman"/>
        </w:rPr>
        <w:t>Siljander</w:t>
      </w:r>
      <w:proofErr w:type="spellEnd"/>
      <w:r>
        <w:rPr>
          <w:rFonts w:ascii="Times New Roman" w:hAnsi="Times New Roman"/>
        </w:rPr>
        <w:t xml:space="preserve">, H., </w:t>
      </w:r>
      <w:proofErr w:type="spellStart"/>
      <w:r>
        <w:rPr>
          <w:rFonts w:ascii="Times New Roman" w:hAnsi="Times New Roman"/>
        </w:rPr>
        <w:t>Hämäläinen</w:t>
      </w:r>
      <w:proofErr w:type="spellEnd"/>
      <w:r>
        <w:rPr>
          <w:rFonts w:ascii="Times New Roman" w:hAnsi="Times New Roman"/>
        </w:rPr>
        <w:t xml:space="preserve">, A.M., </w:t>
      </w:r>
      <w:proofErr w:type="spellStart"/>
      <w:r>
        <w:rPr>
          <w:rFonts w:ascii="Times New Roman" w:hAnsi="Times New Roman"/>
        </w:rPr>
        <w:t>Härkönen</w:t>
      </w:r>
      <w:proofErr w:type="spellEnd"/>
      <w:r>
        <w:rPr>
          <w:rFonts w:ascii="Times New Roman" w:hAnsi="Times New Roman"/>
        </w:rPr>
        <w:t xml:space="preserve">, T., </w:t>
      </w:r>
      <w:proofErr w:type="spellStart"/>
      <w:r>
        <w:rPr>
          <w:rFonts w:ascii="Times New Roman" w:hAnsi="Times New Roman"/>
        </w:rPr>
        <w:t>Ryhänen</w:t>
      </w:r>
      <w:proofErr w:type="spellEnd"/>
      <w:r>
        <w:rPr>
          <w:rFonts w:ascii="Times New Roman" w:hAnsi="Times New Roman"/>
        </w:rPr>
        <w:t>, S.J., et al. (2016) Natural history of the infant gut microbiome and impact o</w:t>
      </w:r>
      <w:r>
        <w:rPr>
          <w:rFonts w:ascii="Times New Roman" w:hAnsi="Times New Roman"/>
        </w:rPr>
        <w:t xml:space="preserve">f antibiotic treatment on bacterial strain diversity and stability. </w:t>
      </w:r>
      <w:r>
        <w:rPr>
          <w:rFonts w:ascii="Times New Roman" w:hAnsi="Times New Roman"/>
          <w:i/>
        </w:rPr>
        <w:t>Sci. Transl. Med.</w:t>
      </w:r>
    </w:p>
    <w:p w14:paraId="5B9F713A" w14:textId="77777777" w:rsidR="00571014" w:rsidRDefault="00B02227">
      <w:pPr>
        <w:pStyle w:val="Standard"/>
        <w:spacing w:after="140" w:line="288" w:lineRule="auto"/>
        <w:ind w:left="480" w:hanging="480"/>
      </w:pPr>
      <w:proofErr w:type="spellStart"/>
      <w:r>
        <w:rPr>
          <w:rFonts w:ascii="Times New Roman" w:hAnsi="Times New Roman"/>
        </w:rPr>
        <w:t>Zaneveld</w:t>
      </w:r>
      <w:proofErr w:type="spellEnd"/>
      <w:r>
        <w:rPr>
          <w:rFonts w:ascii="Times New Roman" w:hAnsi="Times New Roman"/>
        </w:rPr>
        <w:t xml:space="preserve">, J.R., </w:t>
      </w:r>
      <w:proofErr w:type="spellStart"/>
      <w:r>
        <w:rPr>
          <w:rFonts w:ascii="Times New Roman" w:hAnsi="Times New Roman"/>
        </w:rPr>
        <w:t>Lozupone</w:t>
      </w:r>
      <w:proofErr w:type="spellEnd"/>
      <w:r>
        <w:rPr>
          <w:rFonts w:ascii="Times New Roman" w:hAnsi="Times New Roman"/>
        </w:rPr>
        <w:t xml:space="preserve">, C., Gordon, J.I., and Knight, R. (2010) Ribosomal RNA diversity predicts genome diversity in gut bacteria and their relatives. </w:t>
      </w:r>
      <w:r>
        <w:rPr>
          <w:rFonts w:ascii="Times New Roman" w:hAnsi="Times New Roman"/>
          <w:i/>
        </w:rPr>
        <w:t>Nucleic Acids Res</w:t>
      </w:r>
      <w:r>
        <w:rPr>
          <w:rFonts w:ascii="Times New Roman" w:hAnsi="Times New Roman"/>
          <w:i/>
        </w:rPr>
        <w:t>.</w:t>
      </w:r>
      <w:r>
        <w:rPr>
          <w:rFonts w:ascii="Times New Roman" w:hAnsi="Times New Roman"/>
        </w:rPr>
        <w:t xml:space="preserve"> </w:t>
      </w:r>
      <w:r>
        <w:rPr>
          <w:rFonts w:ascii="Times New Roman" w:hAnsi="Times New Roman"/>
          <w:b/>
        </w:rPr>
        <w:t>38</w:t>
      </w:r>
      <w:r>
        <w:rPr>
          <w:rFonts w:ascii="Times New Roman" w:hAnsi="Times New Roman"/>
        </w:rPr>
        <w:t>: 3869–3879.</w:t>
      </w:r>
    </w:p>
    <w:p w14:paraId="0EC795AA" w14:textId="77777777" w:rsidR="00000000" w:rsidRDefault="00B02227">
      <w:pPr>
        <w:rPr>
          <w:rFonts w:cs="Mangal"/>
          <w:szCs w:val="21"/>
        </w:rPr>
        <w:sectPr w:rsidR="00000000">
          <w:type w:val="continuous"/>
          <w:pgSz w:w="12240" w:h="15840"/>
          <w:pgMar w:top="1134" w:right="1134" w:bottom="1134" w:left="1134" w:header="720" w:footer="720" w:gutter="0"/>
          <w:cols w:space="720"/>
        </w:sectPr>
      </w:pPr>
    </w:p>
    <w:p w14:paraId="19C55B33" w14:textId="77777777" w:rsidR="00571014" w:rsidRDefault="00B02227">
      <w:pPr>
        <w:pStyle w:val="JLDheading"/>
      </w:pPr>
      <w:r>
        <w:t xml:space="preserve"> </w:t>
      </w:r>
    </w:p>
    <w:p w14:paraId="43486F18" w14:textId="77777777" w:rsidR="00571014" w:rsidRDefault="00B02227">
      <w:pPr>
        <w:pStyle w:val="JLDheading"/>
      </w:pPr>
      <w:r>
        <w:t xml:space="preserve"> </w:t>
      </w:r>
    </w:p>
    <w:p w14:paraId="4CDAD511" w14:textId="77777777" w:rsidR="00571014" w:rsidRDefault="00B02227">
      <w:pPr>
        <w:pStyle w:val="JLDheading"/>
      </w:pPr>
      <w:r>
        <w:t>FIGURE CAPTIONS</w:t>
      </w:r>
    </w:p>
    <w:p w14:paraId="022CD5DB" w14:textId="77777777" w:rsidR="00571014" w:rsidRDefault="00571014">
      <w:pPr>
        <w:pStyle w:val="JLDbody"/>
      </w:pPr>
    </w:p>
    <w:p w14:paraId="0D14DC86" w14:textId="77777777" w:rsidR="00571014" w:rsidRDefault="00B02227">
      <w:pPr>
        <w:pStyle w:val="JLDbody"/>
      </w:pPr>
      <w:r>
        <w:t>Figure 1: Phylodiversity accumulation and model fitting in the female feces data set (</w:t>
      </w:r>
      <w:proofErr w:type="spellStart"/>
      <w:r>
        <w:t>Caporaso</w:t>
      </w:r>
      <w:proofErr w:type="spellEnd"/>
      <w:r>
        <w:t xml:space="preserve"> </w:t>
      </w:r>
      <w:r>
        <w:rPr>
          <w:i/>
        </w:rPr>
        <w:t>et al.</w:t>
      </w:r>
      <w:r>
        <w:t>, 2011)⁠. Plot A shows empirical (dashed) and surrogate phylodiversity accumulation curves. Each time point's phylod</w:t>
      </w:r>
      <w:r>
        <w:t xml:space="preserve">iversity value is the cumulative sum of all branch lengths observed up to that time point </w:t>
      </w:r>
      <w:bookmarkStart w:id="40" w:name="__UnoMark__12735_1976674771"/>
      <w:r>
        <w:t>(Faith 1992)</w:t>
      </w:r>
      <w:bookmarkEnd w:id="40"/>
      <w:r>
        <w:t xml:space="preserve">. Curves are rescaled from 0 to 1 in this figure. The colored lines are 500 surrogate (i.e. resampled) phylodiversity curves with different </w:t>
      </w:r>
      <w:r>
        <w:rPr>
          <w:i/>
          <w:iCs/>
        </w:rPr>
        <w:t>D</w:t>
      </w:r>
      <w:r>
        <w:t xml:space="preserve"> values (Equa</w:t>
      </w:r>
      <w:r>
        <w:t xml:space="preserve">tion 1), and are only calculated up to time point </w:t>
      </w:r>
      <w:r>
        <w:rPr>
          <w:i/>
          <w:iCs/>
        </w:rPr>
        <w:t>m</w:t>
      </w:r>
      <w:r>
        <w:t xml:space="preserve">, which is used to compare empirical and surrogate values. These lines are color-coded by their </w:t>
      </w:r>
      <w:r>
        <w:rPr>
          <w:i/>
          <w:iCs/>
        </w:rPr>
        <w:t>D</w:t>
      </w:r>
      <w:r>
        <w:t xml:space="preserve"> value (see key at right). The empirical model (dashed) is below the neutral model (teal), signifying </w:t>
      </w:r>
      <w:proofErr w:type="spellStart"/>
      <w:r>
        <w:t>underd</w:t>
      </w:r>
      <w:r>
        <w:t>ispersion</w:t>
      </w:r>
      <w:proofErr w:type="spellEnd"/>
      <w:r>
        <w:t xml:space="preserve"> in the order of first-time arrivals. The times of sampling points are shown as vertical blue lines below the X-axis. Plot B shows how empirical and surrogate data are compared to generate an estimate for </w:t>
      </w:r>
      <w:r>
        <w:rPr>
          <w:i/>
          <w:iCs/>
        </w:rPr>
        <w:t>D</w:t>
      </w:r>
      <w:r>
        <w:t>. Differences between empirical and surro</w:t>
      </w:r>
      <w:r>
        <w:t xml:space="preserve">gate data at time </w:t>
      </w:r>
      <w:r>
        <w:rPr>
          <w:i/>
          <w:iCs/>
        </w:rPr>
        <w:t xml:space="preserve">m </w:t>
      </w:r>
      <w:r>
        <w:t xml:space="preserve">are shown on the Y-axis, and the </w:t>
      </w:r>
      <w:r>
        <w:rPr>
          <w:i/>
          <w:iCs/>
        </w:rPr>
        <w:t>D</w:t>
      </w:r>
      <w:r>
        <w:t xml:space="preserve"> values used to generate surrogate data sets are shown on the X-axis. Color-coded points correspond to surrogate data sets shown in plot A. Values shown in gray result from using extreme values of </w:t>
      </w:r>
      <w:r>
        <w:rPr>
          <w:i/>
          <w:iCs/>
        </w:rPr>
        <w:t>D</w:t>
      </w:r>
      <w:r>
        <w:t>, wh</w:t>
      </w:r>
      <w:r>
        <w:t xml:space="preserve">ich help the logistic error model (black line) fit to the data, and are not shown in plot A. The red arrows show the process of solving the model for 0 error, yielding a </w:t>
      </w:r>
      <w:r>
        <w:rPr>
          <w:i/>
          <w:iCs/>
        </w:rPr>
        <w:t>D</w:t>
      </w:r>
      <w:r>
        <w:t xml:space="preserve"> estimate. A figure showing significance testing for these data is available as Suppl</w:t>
      </w:r>
      <w:r>
        <w:t>emental Figure 1.</w:t>
      </w:r>
    </w:p>
    <w:p w14:paraId="745CA95D" w14:textId="77777777" w:rsidR="00571014" w:rsidRDefault="00571014">
      <w:pPr>
        <w:pStyle w:val="JLDbody"/>
      </w:pPr>
    </w:p>
    <w:p w14:paraId="21DA5DD2" w14:textId="77777777" w:rsidR="00571014" w:rsidRDefault="00B02227">
      <w:pPr>
        <w:pStyle w:val="JLDbody"/>
      </w:pPr>
      <w:r>
        <w:t>Figure 2: Dispersion parameter (</w:t>
      </w:r>
      <w:r>
        <w:rPr>
          <w:i/>
          <w:iCs/>
        </w:rPr>
        <w:t>D</w:t>
      </w:r>
      <w:r>
        <w:t>) estimates for “moving pictures” (</w:t>
      </w:r>
      <w:proofErr w:type="spellStart"/>
      <w:r>
        <w:t>Caporaso</w:t>
      </w:r>
      <w:proofErr w:type="spellEnd"/>
      <w:r>
        <w:t xml:space="preserve"> </w:t>
      </w:r>
      <w:r>
        <w:rPr>
          <w:i/>
        </w:rPr>
        <w:t>et al.</w:t>
      </w:r>
      <w:r>
        <w:t>, 2011)⁠ data sets. The subjects sex is shown as the outline color of each violin, and the body site is shown as fill color. The four body sites for the f</w:t>
      </w:r>
      <w:r>
        <w:t xml:space="preserve">emale subject are shown at left, and the four body sites for the male subject are shown at right. Each </w:t>
      </w:r>
      <w:proofErr w:type="spellStart"/>
      <w:r>
        <w:t>viollin</w:t>
      </w:r>
      <w:proofErr w:type="spellEnd"/>
      <w:r>
        <w:t xml:space="preserve"> shows the </w:t>
      </w:r>
      <w:r>
        <w:lastRenderedPageBreak/>
        <w:t xml:space="preserve">distribution of </w:t>
      </w:r>
      <w:r>
        <w:rPr>
          <w:i/>
          <w:iCs/>
        </w:rPr>
        <w:t>D</w:t>
      </w:r>
      <w:r>
        <w:t xml:space="preserve"> estimates given by logistic error model bootstraps, and the dots within violins are means. Colored portions of violin</w:t>
      </w:r>
      <w:r>
        <w:t xml:space="preserve">s represent 95% of bootstraps. The two subjects analyzed show parallel </w:t>
      </w:r>
      <w:r>
        <w:rPr>
          <w:i/>
          <w:iCs/>
        </w:rPr>
        <w:t>D</w:t>
      </w:r>
      <w:r>
        <w:t xml:space="preserve"> estimates, with feces being the lowest, followed by palms which are all similar, followed by tongue communities which </w:t>
      </w:r>
      <w:commentRangeStart w:id="41"/>
      <w:r>
        <w:t>both were not significantly different than the neutral mode</w:t>
      </w:r>
      <w:commentRangeEnd w:id="41"/>
      <w:r w:rsidR="00D862D1">
        <w:rPr>
          <w:rStyle w:val="CommentReference"/>
          <w:rFonts w:ascii="Liberation Serif" w:eastAsia="Tahoma" w:hAnsi="Liberation Serif" w:cs="Mangal"/>
        </w:rPr>
        <w:commentReference w:id="41"/>
      </w:r>
      <w:r>
        <w:t>l.</w:t>
      </w:r>
    </w:p>
    <w:p w14:paraId="514E1462" w14:textId="77777777" w:rsidR="00571014" w:rsidRDefault="00571014">
      <w:pPr>
        <w:pStyle w:val="JLDbody"/>
      </w:pPr>
    </w:p>
    <w:p w14:paraId="3B70DE4D" w14:textId="77777777" w:rsidR="00571014" w:rsidRDefault="00B02227">
      <w:pPr>
        <w:pStyle w:val="JLDbody"/>
      </w:pPr>
      <w:r>
        <w:t xml:space="preserve">Figure 3: Empirical phylodiversity accumulation in the infant gut microbiome </w:t>
      </w:r>
      <w:bookmarkStart w:id="42" w:name="ADDIN_CSL_CITATION_{&quot;citationItems&quot;:_[{&quot;"/>
      <w:r>
        <w:t xml:space="preserve">(Koenig </w:t>
      </w:r>
      <w:r>
        <w:rPr>
          <w:i/>
        </w:rPr>
        <w:t>et al.</w:t>
      </w:r>
      <w:r>
        <w:t>, 2011)</w:t>
      </w:r>
      <w:bookmarkEnd w:id="42"/>
      <w:r>
        <w:t>⁠. Phylodiversity increases sharply after day 161 of the infant’s life, then plateaus. This timing coincides with the day the subject began consuming baby for</w:t>
      </w:r>
      <w:r>
        <w:t>mula. The times of sampling points are shown as vertical blue lines below the X-axis.</w:t>
      </w:r>
    </w:p>
    <w:p w14:paraId="740CFC9F" w14:textId="77777777" w:rsidR="00571014" w:rsidRDefault="00571014">
      <w:pPr>
        <w:pStyle w:val="JLDbody"/>
      </w:pPr>
    </w:p>
    <w:p w14:paraId="314458FF" w14:textId="77777777" w:rsidR="00571014" w:rsidRDefault="00B02227">
      <w:pPr>
        <w:pStyle w:val="JLDbody"/>
      </w:pPr>
      <w:r>
        <w:t>Figure 4: Dispersion parameter (</w:t>
      </w:r>
      <w:r>
        <w:rPr>
          <w:i/>
          <w:iCs/>
        </w:rPr>
        <w:t>D</w:t>
      </w:r>
      <w:r>
        <w:t>) estimates in the infant gut, pre-formula and during formula use. Formula use began on day 161, thus the first 160 days of the subject'</w:t>
      </w:r>
      <w:r>
        <w:t xml:space="preserve">s life were analyzed separately. Community assembly was significantly </w:t>
      </w:r>
      <w:proofErr w:type="spellStart"/>
      <w:r>
        <w:t>underdispersed</w:t>
      </w:r>
      <w:proofErr w:type="spellEnd"/>
      <w:r>
        <w:t xml:space="preserve"> in the pre-formula data set, </w:t>
      </w:r>
      <w:commentRangeStart w:id="43"/>
      <w:r>
        <w:t>but was not significantly different from the neutral model during formula use (</w:t>
      </w:r>
      <w:r>
        <w:rPr>
          <w:i/>
          <w:iCs/>
        </w:rPr>
        <w:t>P</w:t>
      </w:r>
      <w:r>
        <w:t xml:space="preserve"> = 0.107)</w:t>
      </w:r>
      <w:commentRangeEnd w:id="43"/>
      <w:r w:rsidR="000364C4">
        <w:rPr>
          <w:rStyle w:val="CommentReference"/>
          <w:rFonts w:ascii="Liberation Serif" w:eastAsia="Tahoma" w:hAnsi="Liberation Serif" w:cs="Mangal"/>
        </w:rPr>
        <w:commentReference w:id="43"/>
      </w:r>
      <w:r>
        <w:t>.</w:t>
      </w:r>
    </w:p>
    <w:p w14:paraId="26170495" w14:textId="77777777" w:rsidR="00571014" w:rsidRDefault="00571014">
      <w:pPr>
        <w:pStyle w:val="JLDbody"/>
      </w:pPr>
    </w:p>
    <w:p w14:paraId="5C1788B7" w14:textId="77777777" w:rsidR="00571014" w:rsidRDefault="00B02227">
      <w:pPr>
        <w:pStyle w:val="JLDbody"/>
      </w:pPr>
      <w:r>
        <w:t>Supplemental Figure 1: Significance testing for th</w:t>
      </w:r>
      <w:r>
        <w:t xml:space="preserve">e female feces data set. Plot A shows the empirical phylodiversity accumulation (dashed; same as Figure 1A) but with neutral model surrogate data sets shown in different shades of red. These are produced by running the neutral model 500 times, to generate </w:t>
      </w:r>
      <w:r>
        <w:t xml:space="preserve">a distribution of phylodiversity values under </w:t>
      </w:r>
      <w:r>
        <w:rPr>
          <w:i/>
          <w:iCs/>
        </w:rPr>
        <w:t xml:space="preserve">D </w:t>
      </w:r>
      <w:r>
        <w:t xml:space="preserve">= 0 (Plot B). As with all surrogate data sets, these are run until time </w:t>
      </w:r>
      <w:r>
        <w:rPr>
          <w:i/>
          <w:iCs/>
        </w:rPr>
        <w:t>m</w:t>
      </w:r>
      <w:r>
        <w:t xml:space="preserve"> (see methods). Empirical phylodiversity at time </w:t>
      </w:r>
      <w:r>
        <w:rPr>
          <w:i/>
          <w:iCs/>
        </w:rPr>
        <w:t xml:space="preserve">m </w:t>
      </w:r>
      <w:r>
        <w:t xml:space="preserve">(blue line) is compared to the distribution of neutral model phylodiversities at </w:t>
      </w:r>
      <w:r>
        <w:t xml:space="preserve">time </w:t>
      </w:r>
      <w:r>
        <w:rPr>
          <w:i/>
          <w:iCs/>
        </w:rPr>
        <w:t>m</w:t>
      </w:r>
      <w:r>
        <w:t xml:space="preserve">, and a </w:t>
      </w:r>
      <w:r>
        <w:rPr>
          <w:i/>
          <w:iCs/>
        </w:rPr>
        <w:t>P</w:t>
      </w:r>
      <w:r>
        <w:t>-value is calculated as the proportion of neutral phylodiversities more extreme than the empirical value.</w:t>
      </w:r>
    </w:p>
    <w:p w14:paraId="0DE4C45A" w14:textId="77777777" w:rsidR="00571014" w:rsidRDefault="00571014">
      <w:pPr>
        <w:pStyle w:val="JLDbody"/>
      </w:pPr>
    </w:p>
    <w:p w14:paraId="1C4D6B71" w14:textId="77777777" w:rsidR="00571014" w:rsidRDefault="00B02227">
      <w:pPr>
        <w:pStyle w:val="JLDbody"/>
      </w:pPr>
      <w:r>
        <w:t xml:space="preserve">Supplemental Figure 2: Comparison of “self” vs “meta” model results from palm communities. “Self” (black) models were run identically </w:t>
      </w:r>
      <w:r>
        <w:t xml:space="preserve">to Figure 2, but “meta” (gray) models were run where the species pool for each palm community surrogate data set was composed of all </w:t>
      </w:r>
      <w:proofErr w:type="spellStart"/>
      <w:r>
        <w:t>zOTUs</w:t>
      </w:r>
      <w:proofErr w:type="spellEnd"/>
      <w:r>
        <w:t xml:space="preserve"> observed across all four palm data sets. The difference between the “self” </w:t>
      </w:r>
      <w:r>
        <w:rPr>
          <w:i/>
          <w:iCs/>
        </w:rPr>
        <w:t>D</w:t>
      </w:r>
      <w:r>
        <w:t xml:space="preserve"> estimate (generated above) and the “meta</w:t>
      </w:r>
      <w:r>
        <w:t xml:space="preserve">” </w:t>
      </w:r>
      <w:r>
        <w:rPr>
          <w:i/>
          <w:iCs/>
        </w:rPr>
        <w:t>D</w:t>
      </w:r>
      <w:r>
        <w:t xml:space="preserve"> estimate (estimated with a metapopulation of </w:t>
      </w:r>
      <w:proofErr w:type="spellStart"/>
      <w:r>
        <w:t>zOTUs</w:t>
      </w:r>
      <w:proofErr w:type="spellEnd"/>
      <w:r>
        <w:t xml:space="preserve">) is related to the exclusivity of arrivals into the community. In other words, if we were to estimate similar </w:t>
      </w:r>
      <w:r>
        <w:rPr>
          <w:i/>
          <w:iCs/>
        </w:rPr>
        <w:t>D</w:t>
      </w:r>
      <w:r>
        <w:t xml:space="preserve"> values for both the “meta” and “self” analyses, the inclusion of extra species in the spe</w:t>
      </w:r>
      <w:r>
        <w:t xml:space="preserve">cies pool would be of little importance to the </w:t>
      </w:r>
      <w:r>
        <w:lastRenderedPageBreak/>
        <w:t>model, and we would learn that it would make little difference to community assembly patterns if the species pool really was composed of the “meta” set.</w:t>
      </w:r>
    </w:p>
    <w:p w14:paraId="611F911C" w14:textId="77777777" w:rsidR="00571014" w:rsidRDefault="00571014">
      <w:pPr>
        <w:pStyle w:val="JLDbody"/>
      </w:pPr>
    </w:p>
    <w:p w14:paraId="130ECED1" w14:textId="77777777" w:rsidR="00571014" w:rsidRDefault="00B02227">
      <w:pPr>
        <w:pStyle w:val="JLDbody"/>
      </w:pPr>
      <w:commentRangeStart w:id="44"/>
      <w:r>
        <w:t xml:space="preserve">Supplemental Figure 3: Sliding </w:t>
      </w:r>
      <w:commentRangeEnd w:id="44"/>
      <w:r w:rsidR="0060512F">
        <w:rPr>
          <w:rStyle w:val="CommentReference"/>
          <w:rFonts w:ascii="Liberation Serif" w:eastAsia="Tahoma" w:hAnsi="Liberation Serif" w:cs="Mangal"/>
        </w:rPr>
        <w:commentReference w:id="44"/>
      </w:r>
      <w:r>
        <w:t xml:space="preserve">window analysis of male </w:t>
      </w:r>
      <w:r>
        <w:t>right palm data over 19 consecutive samples.</w:t>
      </w:r>
    </w:p>
    <w:p w14:paraId="3A20F421" w14:textId="77777777" w:rsidR="00571014" w:rsidRDefault="00B02227">
      <w:pPr>
        <w:pStyle w:val="JLDbody"/>
      </w:pPr>
      <w:r>
        <w:t xml:space="preserve">We ran our model on each window of 5 continuous days (15 windows), in order to see how </w:t>
      </w:r>
      <w:r>
        <w:rPr>
          <w:i/>
          <w:iCs/>
        </w:rPr>
        <w:t>D</w:t>
      </w:r>
      <w:r>
        <w:t xml:space="preserve"> varied over time. We only conducted this analysis for the section of samples that were sampled every day, so that comparis</w:t>
      </w:r>
      <w:r>
        <w:t>ons between windows would not be confounded by window size. This analy</w:t>
      </w:r>
      <w:bookmarkStart w:id="45" w:name="_GoBack"/>
      <w:bookmarkEnd w:id="45"/>
      <w:r>
        <w:t>sis was done to demonstrate a potential use case for our model, and not to test any specific hypothesis.</w:t>
      </w:r>
    </w:p>
    <w:p w14:paraId="1D42656A" w14:textId="77777777" w:rsidR="00571014" w:rsidRDefault="00571014">
      <w:pPr>
        <w:pStyle w:val="JLDbody"/>
      </w:pPr>
    </w:p>
    <w:p w14:paraId="17395BAB" w14:textId="77777777" w:rsidR="00571014" w:rsidRDefault="00B02227">
      <w:pPr>
        <w:pStyle w:val="JLDbody"/>
      </w:pPr>
      <w:r>
        <w:t xml:space="preserve">Supplemental Figure 4: </w:t>
      </w:r>
      <w:r>
        <w:rPr>
          <w:i/>
          <w:iCs/>
        </w:rPr>
        <w:t>D</w:t>
      </w:r>
      <w:r>
        <w:t xml:space="preserve"> estimates of Finnish infant data sets. All but two subj</w:t>
      </w:r>
      <w:r>
        <w:t xml:space="preserve">ects exhibited significant phylogenetic </w:t>
      </w:r>
      <w:proofErr w:type="spellStart"/>
      <w:r>
        <w:t>underdispersion</w:t>
      </w:r>
      <w:proofErr w:type="spellEnd"/>
      <w:r>
        <w:t>. The two subjects that were not significantly different from the neutral model were both in the antibiotics cohort, which is comprised of infants that were treated with frequent antibiotics, almost al</w:t>
      </w:r>
      <w:r>
        <w:t xml:space="preserve">l for ear infections. There was no significant difference between </w:t>
      </w:r>
      <w:r>
        <w:rPr>
          <w:i/>
          <w:iCs/>
        </w:rPr>
        <w:t>D</w:t>
      </w:r>
      <w:r>
        <w:t xml:space="preserve"> values for the two groups.</w:t>
      </w:r>
    </w:p>
    <w:p w14:paraId="0E7E5F87" w14:textId="77777777" w:rsidR="00571014" w:rsidRDefault="00571014">
      <w:pPr>
        <w:pStyle w:val="JLDbody"/>
      </w:pPr>
    </w:p>
    <w:p w14:paraId="21237E8F" w14:textId="77777777" w:rsidR="00571014" w:rsidRDefault="00B02227">
      <w:pPr>
        <w:pStyle w:val="JLDbody"/>
      </w:pPr>
      <w:r>
        <w:t xml:space="preserve">Supplemental Figure 5: Relationship of </w:t>
      </w:r>
      <w:r>
        <w:rPr>
          <w:i/>
          <w:iCs/>
        </w:rPr>
        <w:t>D</w:t>
      </w:r>
      <w:r>
        <w:t xml:space="preserve"> to total phylodiversity, </w:t>
      </w:r>
      <w:proofErr w:type="spellStart"/>
      <w:r>
        <w:t>zOTU</w:t>
      </w:r>
      <w:proofErr w:type="spellEnd"/>
      <w:r>
        <w:t xml:space="preserve"> richness, and number of time-points sampled for Finnish infant data. No statistically sig</w:t>
      </w:r>
      <w:r>
        <w:t>nificant correlation was detected in any of these three analyses.</w:t>
      </w:r>
    </w:p>
    <w:sectPr w:rsidR="00571014">
      <w:type w:val="continuous"/>
      <w:pgSz w:w="12240" w:h="15840"/>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Robeson, Michael" w:date="2019-04-29T12:22:00Z" w:initials="RM">
    <w:p w14:paraId="448ED846" w14:textId="7EEB5144" w:rsidR="004262F8" w:rsidRDefault="004262F8" w:rsidP="004262F8">
      <w:pPr>
        <w:pStyle w:val="CommentText"/>
      </w:pPr>
      <w:r>
        <w:rPr>
          <w:rStyle w:val="CommentReference"/>
        </w:rPr>
        <w:annotationRef/>
      </w:r>
      <w:r w:rsidR="00FA79E7">
        <w:t>G</w:t>
      </w:r>
      <w:r>
        <w:t>reat article</w:t>
      </w:r>
      <w:r w:rsidR="00FA79E7">
        <w:t>s</w:t>
      </w:r>
      <w:r>
        <w:t xml:space="preserve"> which explicitly discusses colonization order</w:t>
      </w:r>
      <w:r w:rsidR="0024504C">
        <w:t xml:space="preserve"> / </w:t>
      </w:r>
      <w:r w:rsidR="00FA79E7">
        <w:t>succession</w:t>
      </w:r>
      <w:r>
        <w:t>. See figure 1c &amp; 1d of:</w:t>
      </w:r>
    </w:p>
    <w:p w14:paraId="370BDE7B" w14:textId="77777777" w:rsidR="004262F8" w:rsidRDefault="004262F8" w:rsidP="004262F8">
      <w:pPr>
        <w:pStyle w:val="CommentText"/>
      </w:pPr>
    </w:p>
    <w:p w14:paraId="5D62E17C" w14:textId="77777777" w:rsidR="004262F8" w:rsidRDefault="004262F8" w:rsidP="004262F8">
      <w:pPr>
        <w:pStyle w:val="CommentText"/>
      </w:pPr>
      <w:r w:rsidRPr="009A106E">
        <w:t xml:space="preserve">Lloyd-Price, Jason, </w:t>
      </w:r>
      <w:proofErr w:type="spellStart"/>
      <w:r w:rsidRPr="009A106E">
        <w:t>Galeb</w:t>
      </w:r>
      <w:proofErr w:type="spellEnd"/>
      <w:r w:rsidRPr="009A106E">
        <w:t xml:space="preserve"> Abu-Ali, and Curtis </w:t>
      </w:r>
      <w:proofErr w:type="spellStart"/>
      <w:r w:rsidRPr="009A106E">
        <w:t>Huttenhower</w:t>
      </w:r>
      <w:proofErr w:type="spellEnd"/>
      <w:r w:rsidRPr="009A106E">
        <w:t>. 2016. “The Healthy Human Microbiome.” Genome Medicine 8 (1): 51.</w:t>
      </w:r>
      <w:r>
        <w:t xml:space="preserve"> </w:t>
      </w:r>
      <w:r w:rsidRPr="009A106E">
        <w:t>http://dx.doi.org/10.1186/s13073-016-0307-y</w:t>
      </w:r>
    </w:p>
    <w:p w14:paraId="461541A7" w14:textId="38846E5F" w:rsidR="004262F8" w:rsidRDefault="004262F8">
      <w:pPr>
        <w:pStyle w:val="CommentText"/>
      </w:pPr>
    </w:p>
    <w:p w14:paraId="4B8B1006" w14:textId="488BF64A" w:rsidR="008B482B" w:rsidRDefault="008B482B">
      <w:pPr>
        <w:pStyle w:val="CommentText"/>
      </w:pPr>
      <w:r>
        <w:t>and figure 6 of:</w:t>
      </w:r>
    </w:p>
    <w:p w14:paraId="3C74607B" w14:textId="57A6223A" w:rsidR="008B482B" w:rsidRDefault="008B482B">
      <w:pPr>
        <w:pStyle w:val="CommentText"/>
      </w:pPr>
    </w:p>
    <w:p w14:paraId="1B7BF938" w14:textId="573486BF" w:rsidR="008B482B" w:rsidRDefault="008B482B">
      <w:pPr>
        <w:pStyle w:val="CommentText"/>
      </w:pPr>
      <w:proofErr w:type="spellStart"/>
      <w:r w:rsidRPr="008B482B">
        <w:t>Lozupone</w:t>
      </w:r>
      <w:proofErr w:type="spellEnd"/>
      <w:r w:rsidRPr="008B482B">
        <w:t>, Catherine A., Jesse I. Stombaugh, Jeffrey I. Gordon, Janet K. Jansson, and Rob Knight. 2012. “Diversity, Stability and Resilience of the Human Gut Microbiota.” Nature 489 (7415): 220–30.</w:t>
      </w:r>
      <w:r>
        <w:t xml:space="preserve"> </w:t>
      </w:r>
      <w:r w:rsidRPr="008B482B">
        <w:t>http://dx.doi.org/10.1038/nature11550</w:t>
      </w:r>
    </w:p>
    <w:p w14:paraId="6A71E954" w14:textId="77777777" w:rsidR="008B482B" w:rsidRDefault="008B482B">
      <w:pPr>
        <w:pStyle w:val="CommentText"/>
      </w:pPr>
    </w:p>
    <w:p w14:paraId="3E92488A" w14:textId="77777777" w:rsidR="00FB5B53" w:rsidRDefault="00FB5B53">
      <w:pPr>
        <w:pStyle w:val="CommentText"/>
      </w:pPr>
    </w:p>
    <w:p w14:paraId="357132DB" w14:textId="61068B2C" w:rsidR="00FB5B53" w:rsidRDefault="00FB5B53">
      <w:pPr>
        <w:pStyle w:val="CommentText"/>
      </w:pPr>
      <w:r>
        <w:t>I am thinking that the story of resistance and/or resiliency can tie into the larger story of “nepotism” / under-dispersion?</w:t>
      </w:r>
    </w:p>
  </w:comment>
  <w:comment w:id="24" w:author="Robeson, Michael" w:date="2019-04-29T13:14:00Z" w:initials="RM">
    <w:p w14:paraId="456B7F11" w14:textId="4F929ACF" w:rsidR="001730C5" w:rsidRDefault="001730C5">
      <w:pPr>
        <w:pStyle w:val="CommentText"/>
      </w:pPr>
      <w:r>
        <w:rPr>
          <w:rStyle w:val="CommentReference"/>
        </w:rPr>
        <w:annotationRef/>
      </w:r>
      <w:r>
        <w:t xml:space="preserve">Not sure if I understand this or not. Would it make sense to </w:t>
      </w:r>
      <w:r w:rsidR="00EE01CD">
        <w:t>have a supplementary cartoon / workflow diagram to describe these simulations?</w:t>
      </w:r>
    </w:p>
  </w:comment>
  <w:comment w:id="36" w:author="Robeson, Michael" w:date="2019-04-29T12:57:00Z" w:initials="RM">
    <w:p w14:paraId="14A86F6D" w14:textId="2B1DA8CB" w:rsidR="00D65AC0" w:rsidRDefault="00D65AC0">
      <w:pPr>
        <w:pStyle w:val="CommentText"/>
      </w:pPr>
      <w:r>
        <w:rPr>
          <w:rStyle w:val="CommentReference"/>
        </w:rPr>
        <w:annotationRef/>
      </w:r>
      <w:r w:rsidRPr="00D65AC0">
        <w:rPr>
          <w:rFonts w:ascii="Times New Roman" w:eastAsia="Times New Roman" w:hAnsi="Times New Roman" w:cs="Times New Roman"/>
          <w:kern w:val="0"/>
          <w:lang w:eastAsia="en-US" w:bidi="ar-SA"/>
        </w:rPr>
        <w:t>Vázquez-</w:t>
      </w:r>
      <w:proofErr w:type="spellStart"/>
      <w:r w:rsidRPr="00D65AC0">
        <w:rPr>
          <w:rFonts w:ascii="Times New Roman" w:eastAsia="Times New Roman" w:hAnsi="Times New Roman" w:cs="Times New Roman"/>
          <w:kern w:val="0"/>
          <w:lang w:eastAsia="en-US" w:bidi="ar-SA"/>
        </w:rPr>
        <w:t>Baeza</w:t>
      </w:r>
      <w:proofErr w:type="spellEnd"/>
      <w:r w:rsidRPr="00D65AC0">
        <w:rPr>
          <w:rFonts w:ascii="Times New Roman" w:eastAsia="Times New Roman" w:hAnsi="Times New Roman" w:cs="Times New Roman"/>
          <w:kern w:val="0"/>
          <w:lang w:eastAsia="en-US" w:bidi="ar-SA"/>
        </w:rPr>
        <w:t xml:space="preserve">, </w:t>
      </w:r>
      <w:proofErr w:type="spellStart"/>
      <w:r w:rsidRPr="00D65AC0">
        <w:rPr>
          <w:rFonts w:ascii="Times New Roman" w:eastAsia="Times New Roman" w:hAnsi="Times New Roman" w:cs="Times New Roman"/>
          <w:kern w:val="0"/>
          <w:lang w:eastAsia="en-US" w:bidi="ar-SA"/>
        </w:rPr>
        <w:t>Yoshiki</w:t>
      </w:r>
      <w:proofErr w:type="spellEnd"/>
      <w:r w:rsidRPr="00D65AC0">
        <w:rPr>
          <w:rFonts w:ascii="Times New Roman" w:eastAsia="Times New Roman" w:hAnsi="Times New Roman" w:cs="Times New Roman"/>
          <w:kern w:val="0"/>
          <w:lang w:eastAsia="en-US" w:bidi="ar-SA"/>
        </w:rPr>
        <w:t xml:space="preserve">, Chris </w:t>
      </w:r>
      <w:proofErr w:type="spellStart"/>
      <w:r w:rsidRPr="00D65AC0">
        <w:rPr>
          <w:rFonts w:ascii="Times New Roman" w:eastAsia="Times New Roman" w:hAnsi="Times New Roman" w:cs="Times New Roman"/>
          <w:kern w:val="0"/>
          <w:lang w:eastAsia="en-US" w:bidi="ar-SA"/>
        </w:rPr>
        <w:t>Callewaert</w:t>
      </w:r>
      <w:proofErr w:type="spellEnd"/>
      <w:r w:rsidRPr="00D65AC0">
        <w:rPr>
          <w:rFonts w:ascii="Times New Roman" w:eastAsia="Times New Roman" w:hAnsi="Times New Roman" w:cs="Times New Roman"/>
          <w:kern w:val="0"/>
          <w:lang w:eastAsia="en-US" w:bidi="ar-SA"/>
        </w:rPr>
        <w:t xml:space="preserve">, Justine </w:t>
      </w:r>
      <w:proofErr w:type="spellStart"/>
      <w:r w:rsidRPr="00D65AC0">
        <w:rPr>
          <w:rFonts w:ascii="Times New Roman" w:eastAsia="Times New Roman" w:hAnsi="Times New Roman" w:cs="Times New Roman"/>
          <w:kern w:val="0"/>
          <w:lang w:eastAsia="en-US" w:bidi="ar-SA"/>
        </w:rPr>
        <w:t>Debelius</w:t>
      </w:r>
      <w:proofErr w:type="spellEnd"/>
      <w:r w:rsidRPr="00D65AC0">
        <w:rPr>
          <w:rFonts w:ascii="Times New Roman" w:eastAsia="Times New Roman" w:hAnsi="Times New Roman" w:cs="Times New Roman"/>
          <w:kern w:val="0"/>
          <w:lang w:eastAsia="en-US" w:bidi="ar-SA"/>
        </w:rPr>
        <w:t xml:space="preserve">, </w:t>
      </w:r>
      <w:proofErr w:type="spellStart"/>
      <w:r w:rsidRPr="00D65AC0">
        <w:rPr>
          <w:rFonts w:ascii="Times New Roman" w:eastAsia="Times New Roman" w:hAnsi="Times New Roman" w:cs="Times New Roman"/>
          <w:kern w:val="0"/>
          <w:lang w:eastAsia="en-US" w:bidi="ar-SA"/>
        </w:rPr>
        <w:t>Embriette</w:t>
      </w:r>
      <w:proofErr w:type="spellEnd"/>
      <w:r w:rsidRPr="00D65AC0">
        <w:rPr>
          <w:rFonts w:ascii="Times New Roman" w:eastAsia="Times New Roman" w:hAnsi="Times New Roman" w:cs="Times New Roman"/>
          <w:kern w:val="0"/>
          <w:lang w:eastAsia="en-US" w:bidi="ar-SA"/>
        </w:rPr>
        <w:t xml:space="preserve"> Hyde, Clarisse </w:t>
      </w:r>
      <w:proofErr w:type="spellStart"/>
      <w:r w:rsidRPr="00D65AC0">
        <w:rPr>
          <w:rFonts w:ascii="Times New Roman" w:eastAsia="Times New Roman" w:hAnsi="Times New Roman" w:cs="Times New Roman"/>
          <w:kern w:val="0"/>
          <w:lang w:eastAsia="en-US" w:bidi="ar-SA"/>
        </w:rPr>
        <w:t>Marotz</w:t>
      </w:r>
      <w:proofErr w:type="spellEnd"/>
      <w:r w:rsidRPr="00D65AC0">
        <w:rPr>
          <w:rFonts w:ascii="Times New Roman" w:eastAsia="Times New Roman" w:hAnsi="Times New Roman" w:cs="Times New Roman"/>
          <w:kern w:val="0"/>
          <w:lang w:eastAsia="en-US" w:bidi="ar-SA"/>
        </w:rPr>
        <w:t xml:space="preserve">, James T. Morton, Austin Swafford, Alison </w:t>
      </w:r>
      <w:proofErr w:type="spellStart"/>
      <w:r w:rsidRPr="00D65AC0">
        <w:rPr>
          <w:rFonts w:ascii="Times New Roman" w:eastAsia="Times New Roman" w:hAnsi="Times New Roman" w:cs="Times New Roman"/>
          <w:kern w:val="0"/>
          <w:lang w:eastAsia="en-US" w:bidi="ar-SA"/>
        </w:rPr>
        <w:t>Vrbanac</w:t>
      </w:r>
      <w:proofErr w:type="spellEnd"/>
      <w:r w:rsidRPr="00D65AC0">
        <w:rPr>
          <w:rFonts w:ascii="Times New Roman" w:eastAsia="Times New Roman" w:hAnsi="Times New Roman" w:cs="Times New Roman"/>
          <w:kern w:val="0"/>
          <w:lang w:eastAsia="en-US" w:bidi="ar-SA"/>
        </w:rPr>
        <w:t xml:space="preserve">, Pieter C. </w:t>
      </w:r>
      <w:proofErr w:type="spellStart"/>
      <w:r w:rsidRPr="00D65AC0">
        <w:rPr>
          <w:rFonts w:ascii="Times New Roman" w:eastAsia="Times New Roman" w:hAnsi="Times New Roman" w:cs="Times New Roman"/>
          <w:kern w:val="0"/>
          <w:lang w:eastAsia="en-US" w:bidi="ar-SA"/>
        </w:rPr>
        <w:t>Dorrestein</w:t>
      </w:r>
      <w:proofErr w:type="spellEnd"/>
      <w:r w:rsidRPr="00D65AC0">
        <w:rPr>
          <w:rFonts w:ascii="Times New Roman" w:eastAsia="Times New Roman" w:hAnsi="Times New Roman" w:cs="Times New Roman"/>
          <w:kern w:val="0"/>
          <w:lang w:eastAsia="en-US" w:bidi="ar-SA"/>
        </w:rPr>
        <w:t xml:space="preserve">, and Rob Knight. 2018. “Impacts of the Human Gut Microbiome on Therapeutics.” </w:t>
      </w:r>
      <w:r w:rsidRPr="00D65AC0">
        <w:rPr>
          <w:rFonts w:ascii="Times New Roman" w:eastAsia="Times New Roman" w:hAnsi="Times New Roman" w:cs="Times New Roman"/>
          <w:i/>
          <w:iCs/>
          <w:kern w:val="0"/>
          <w:lang w:eastAsia="en-US" w:bidi="ar-SA"/>
        </w:rPr>
        <w:t>Annual Review of Pharmacology and Toxicology</w:t>
      </w:r>
      <w:r w:rsidRPr="00D65AC0">
        <w:rPr>
          <w:rFonts w:ascii="Times New Roman" w:eastAsia="Times New Roman" w:hAnsi="Times New Roman" w:cs="Times New Roman"/>
          <w:kern w:val="0"/>
          <w:lang w:eastAsia="en-US" w:bidi="ar-SA"/>
        </w:rPr>
        <w:t xml:space="preserve"> 58 (1): 253–70.</w:t>
      </w:r>
      <w:r>
        <w:rPr>
          <w:rFonts w:ascii="Times New Roman" w:eastAsia="Times New Roman" w:hAnsi="Times New Roman" w:cs="Times New Roman"/>
          <w:kern w:val="0"/>
          <w:lang w:eastAsia="en-US" w:bidi="ar-SA"/>
        </w:rPr>
        <w:t xml:space="preserve"> </w:t>
      </w:r>
      <w:r w:rsidRPr="00D65AC0">
        <w:rPr>
          <w:rFonts w:ascii="Times New Roman" w:eastAsia="Times New Roman" w:hAnsi="Times New Roman" w:cs="Times New Roman"/>
          <w:kern w:val="0"/>
          <w:lang w:eastAsia="en-US" w:bidi="ar-SA"/>
        </w:rPr>
        <w:t>http://dx.doi.org/10.1146/annurev-pharmtox-042017-031849</w:t>
      </w:r>
    </w:p>
  </w:comment>
  <w:comment w:id="38" w:author="Robeson, Michael" w:date="2019-04-29T12:59:00Z" w:initials="RM">
    <w:p w14:paraId="298B3787" w14:textId="77777777" w:rsidR="00F92A67" w:rsidRDefault="00F92A67">
      <w:pPr>
        <w:pStyle w:val="CommentText"/>
      </w:pPr>
      <w:r>
        <w:rPr>
          <w:rStyle w:val="CommentReference"/>
        </w:rPr>
        <w:annotationRef/>
      </w:r>
      <w:r>
        <w:t>Other potential papers. Some have really cool figures. Maybe we can make a figure of a human</w:t>
      </w:r>
      <w:r w:rsidR="00517F4D">
        <w:t xml:space="preserve"> in place of the mountain as in Figure 1 of:</w:t>
      </w:r>
    </w:p>
    <w:p w14:paraId="4954397A" w14:textId="77777777" w:rsidR="00517F4D" w:rsidRDefault="00517F4D">
      <w:pPr>
        <w:pStyle w:val="CommentText"/>
      </w:pPr>
    </w:p>
    <w:p w14:paraId="238AB40F" w14:textId="77777777" w:rsidR="00517F4D" w:rsidRDefault="00517F4D">
      <w:pPr>
        <w:pStyle w:val="CommentText"/>
      </w:pPr>
      <w:r w:rsidRPr="00517F4D">
        <w:t xml:space="preserve">Hardy, Olivier J., and Bruno </w:t>
      </w:r>
      <w:proofErr w:type="spellStart"/>
      <w:r w:rsidRPr="00517F4D">
        <w:t>Senterre</w:t>
      </w:r>
      <w:proofErr w:type="spellEnd"/>
      <w:r w:rsidRPr="00517F4D">
        <w:t>. 2007. “Characterizing the Phylogenetic Structure of Communities by an Additive Partitioning of Phylogenetic Diversity.” The Journal of Ecology 95 (3): 493–506.</w:t>
      </w:r>
    </w:p>
    <w:p w14:paraId="437506D6" w14:textId="77777777" w:rsidR="00517F4D" w:rsidRDefault="00517F4D">
      <w:pPr>
        <w:pStyle w:val="CommentText"/>
      </w:pPr>
    </w:p>
    <w:p w14:paraId="07CB3D3E" w14:textId="77777777" w:rsidR="00517F4D" w:rsidRDefault="00517F4D">
      <w:pPr>
        <w:pStyle w:val="CommentText"/>
      </w:pPr>
      <w:r>
        <w:t xml:space="preserve">Also, perhaps we can mention something about future research to develop more refined null models, </w:t>
      </w:r>
      <w:proofErr w:type="spellStart"/>
      <w:r>
        <w:t>etc</w:t>
      </w:r>
      <w:proofErr w:type="spellEnd"/>
      <w:r>
        <w:t>… see figure 2?</w:t>
      </w:r>
    </w:p>
    <w:p w14:paraId="634B9D51" w14:textId="77777777" w:rsidR="00517F4D" w:rsidRDefault="00517F4D">
      <w:pPr>
        <w:pStyle w:val="CommentText"/>
      </w:pPr>
    </w:p>
    <w:p w14:paraId="6748BF3C" w14:textId="7717C384" w:rsidR="00517F4D" w:rsidRDefault="00517F4D">
      <w:pPr>
        <w:pStyle w:val="CommentText"/>
      </w:pPr>
      <w:r>
        <w:t>Along the same lines, check out</w:t>
      </w:r>
      <w:r w:rsidR="00B11F6C">
        <w:t xml:space="preserve"> (can probably refer to this earlier when discussing ‘</w:t>
      </w:r>
      <w:proofErr w:type="spellStart"/>
      <w:r w:rsidR="00B11F6C">
        <w:t>overdispersion</w:t>
      </w:r>
      <w:proofErr w:type="spellEnd"/>
      <w:r w:rsidR="00B11F6C">
        <w:t>’)</w:t>
      </w:r>
      <w:r>
        <w:t>:</w:t>
      </w:r>
    </w:p>
    <w:p w14:paraId="7059C238" w14:textId="77777777" w:rsidR="00517F4D" w:rsidRPr="00517F4D" w:rsidRDefault="00517F4D" w:rsidP="00517F4D">
      <w:pPr>
        <w:suppressAutoHyphens w:val="0"/>
        <w:autoSpaceDN/>
        <w:textAlignment w:val="auto"/>
        <w:rPr>
          <w:rFonts w:ascii="Times New Roman" w:eastAsia="Times New Roman" w:hAnsi="Times New Roman" w:cs="Times New Roman"/>
          <w:kern w:val="0"/>
          <w:lang w:eastAsia="en-US" w:bidi="ar-SA"/>
        </w:rPr>
      </w:pPr>
      <w:r w:rsidRPr="00517F4D">
        <w:rPr>
          <w:rFonts w:ascii="Times New Roman" w:eastAsia="Times New Roman" w:hAnsi="Times New Roman" w:cs="Times New Roman"/>
          <w:kern w:val="0"/>
          <w:lang w:eastAsia="en-US" w:bidi="ar-SA"/>
        </w:rPr>
        <w:t xml:space="preserve">Cavender-Bares, J., D. D. </w:t>
      </w:r>
      <w:proofErr w:type="spellStart"/>
      <w:r w:rsidRPr="00517F4D">
        <w:rPr>
          <w:rFonts w:ascii="Times New Roman" w:eastAsia="Times New Roman" w:hAnsi="Times New Roman" w:cs="Times New Roman"/>
          <w:kern w:val="0"/>
          <w:lang w:eastAsia="en-US" w:bidi="ar-SA"/>
        </w:rPr>
        <w:t>Ackerly</w:t>
      </w:r>
      <w:proofErr w:type="spellEnd"/>
      <w:r w:rsidRPr="00517F4D">
        <w:rPr>
          <w:rFonts w:ascii="Times New Roman" w:eastAsia="Times New Roman" w:hAnsi="Times New Roman" w:cs="Times New Roman"/>
          <w:kern w:val="0"/>
          <w:lang w:eastAsia="en-US" w:bidi="ar-SA"/>
        </w:rPr>
        <w:t xml:space="preserve">, D. a. Baum, and F. a. </w:t>
      </w:r>
      <w:proofErr w:type="spellStart"/>
      <w:r w:rsidRPr="00517F4D">
        <w:rPr>
          <w:rFonts w:ascii="Times New Roman" w:eastAsia="Times New Roman" w:hAnsi="Times New Roman" w:cs="Times New Roman"/>
          <w:kern w:val="0"/>
          <w:lang w:eastAsia="en-US" w:bidi="ar-SA"/>
        </w:rPr>
        <w:t>Bazzaz</w:t>
      </w:r>
      <w:proofErr w:type="spellEnd"/>
      <w:r w:rsidRPr="00517F4D">
        <w:rPr>
          <w:rFonts w:ascii="Times New Roman" w:eastAsia="Times New Roman" w:hAnsi="Times New Roman" w:cs="Times New Roman"/>
          <w:kern w:val="0"/>
          <w:lang w:eastAsia="en-US" w:bidi="ar-SA"/>
        </w:rPr>
        <w:t xml:space="preserve">. 2004. “Phylogenetic </w:t>
      </w:r>
      <w:proofErr w:type="spellStart"/>
      <w:r w:rsidRPr="00517F4D">
        <w:rPr>
          <w:rFonts w:ascii="Times New Roman" w:eastAsia="Times New Roman" w:hAnsi="Times New Roman" w:cs="Times New Roman"/>
          <w:kern w:val="0"/>
          <w:lang w:eastAsia="en-US" w:bidi="ar-SA"/>
        </w:rPr>
        <w:t>Overdispersion</w:t>
      </w:r>
      <w:proofErr w:type="spellEnd"/>
      <w:r w:rsidRPr="00517F4D">
        <w:rPr>
          <w:rFonts w:ascii="Times New Roman" w:eastAsia="Times New Roman" w:hAnsi="Times New Roman" w:cs="Times New Roman"/>
          <w:kern w:val="0"/>
          <w:lang w:eastAsia="en-US" w:bidi="ar-SA"/>
        </w:rPr>
        <w:t xml:space="preserve"> in Floridian Oak Communities.” </w:t>
      </w:r>
      <w:r w:rsidRPr="00517F4D">
        <w:rPr>
          <w:rFonts w:ascii="Times New Roman" w:eastAsia="Times New Roman" w:hAnsi="Times New Roman" w:cs="Times New Roman"/>
          <w:i/>
          <w:iCs/>
          <w:kern w:val="0"/>
          <w:lang w:eastAsia="en-US" w:bidi="ar-SA"/>
        </w:rPr>
        <w:t>The American Naturalist</w:t>
      </w:r>
      <w:r w:rsidRPr="00517F4D">
        <w:rPr>
          <w:rFonts w:ascii="Times New Roman" w:eastAsia="Times New Roman" w:hAnsi="Times New Roman" w:cs="Times New Roman"/>
          <w:kern w:val="0"/>
          <w:lang w:eastAsia="en-US" w:bidi="ar-SA"/>
        </w:rPr>
        <w:t xml:space="preserve"> 163 (6): 823–43.</w:t>
      </w:r>
    </w:p>
    <w:p w14:paraId="6EB266D2" w14:textId="77777777" w:rsidR="00517F4D" w:rsidRDefault="00517F4D">
      <w:pPr>
        <w:pStyle w:val="CommentText"/>
      </w:pPr>
      <w:r>
        <w:t>Particularly, figures 1 &amp; 2.</w:t>
      </w:r>
    </w:p>
    <w:p w14:paraId="4D776185" w14:textId="77777777" w:rsidR="00517F4D" w:rsidRDefault="00517F4D">
      <w:pPr>
        <w:pStyle w:val="CommentText"/>
      </w:pPr>
    </w:p>
    <w:p w14:paraId="6D3A7F64" w14:textId="3C9ABD6A" w:rsidR="00517F4D" w:rsidRDefault="00517F4D">
      <w:pPr>
        <w:pStyle w:val="CommentText"/>
      </w:pPr>
      <w:r>
        <w:t>I pulled these from some old slides I made (from 2007) that I may have already given you.</w:t>
      </w:r>
    </w:p>
  </w:comment>
  <w:comment w:id="39" w:author="Robeson, Michael" w:date="2019-04-29T13:06:00Z" w:initials="RM">
    <w:p w14:paraId="38A35F0E" w14:textId="4691C9AD" w:rsidR="000338F4" w:rsidRDefault="000338F4">
      <w:pPr>
        <w:pStyle w:val="CommentText"/>
      </w:pPr>
      <w:r>
        <w:rPr>
          <w:rStyle w:val="CommentReference"/>
        </w:rPr>
        <w:annotationRef/>
      </w:r>
      <w:r>
        <w:t>I so love that you bring this up!</w:t>
      </w:r>
    </w:p>
  </w:comment>
  <w:comment w:id="41" w:author="Robeson, Michael" w:date="2019-04-29T13:18:00Z" w:initials="RM">
    <w:p w14:paraId="385F60AF" w14:textId="46F03F40" w:rsidR="00D862D1" w:rsidRDefault="00D862D1">
      <w:pPr>
        <w:pStyle w:val="CommentText"/>
      </w:pPr>
      <w:r>
        <w:rPr>
          <w:rStyle w:val="CommentReference"/>
        </w:rPr>
        <w:annotationRef/>
      </w:r>
      <w:r>
        <w:t xml:space="preserve"> Both sexes? Both tongue communities? If the former, does this imply the others were significant?</w:t>
      </w:r>
    </w:p>
  </w:comment>
  <w:comment w:id="43" w:author="Robeson, Michael" w:date="2019-04-29T13:20:00Z" w:initials="RM">
    <w:p w14:paraId="75DFD145" w14:textId="2B264938" w:rsidR="000364C4" w:rsidRDefault="000364C4">
      <w:pPr>
        <w:pStyle w:val="CommentText"/>
      </w:pPr>
      <w:r>
        <w:rPr>
          <w:rStyle w:val="CommentReference"/>
        </w:rPr>
        <w:annotationRef/>
      </w:r>
      <w:r>
        <w:t>Were they significantly different between each other, i.e. before and after formula?</w:t>
      </w:r>
    </w:p>
  </w:comment>
  <w:comment w:id="44" w:author="Robeson, Michael" w:date="2019-04-29T13:22:00Z" w:initials="RM">
    <w:p w14:paraId="429F9916" w14:textId="51EF70A4" w:rsidR="0060512F" w:rsidRDefault="0060512F">
      <w:pPr>
        <w:pStyle w:val="CommentText"/>
      </w:pPr>
      <w:r>
        <w:rPr>
          <w:rStyle w:val="CommentReference"/>
        </w:rPr>
        <w:annotationRef/>
      </w:r>
      <w:r>
        <w:t>What do the filled and unfilled diamonds refer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7132DB" w15:done="0"/>
  <w15:commentEx w15:paraId="456B7F11" w15:done="0"/>
  <w15:commentEx w15:paraId="14A86F6D" w15:done="0"/>
  <w15:commentEx w15:paraId="6D3A7F64" w15:done="0"/>
  <w15:commentEx w15:paraId="38A35F0E" w15:done="0"/>
  <w15:commentEx w15:paraId="385F60AF" w15:done="0"/>
  <w15:commentEx w15:paraId="75DFD145" w15:done="0"/>
  <w15:commentEx w15:paraId="429F99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7132DB" w16cid:durableId="20716B19"/>
  <w16cid:commentId w16cid:paraId="456B7F11" w16cid:durableId="2071771C"/>
  <w16cid:commentId w16cid:paraId="14A86F6D" w16cid:durableId="2071733A"/>
  <w16cid:commentId w16cid:paraId="6D3A7F64" w16cid:durableId="207173BC"/>
  <w16cid:commentId w16cid:paraId="38A35F0E" w16cid:durableId="20717563"/>
  <w16cid:commentId w16cid:paraId="385F60AF" w16cid:durableId="2071780A"/>
  <w16cid:commentId w16cid:paraId="75DFD145" w16cid:durableId="2071788D"/>
  <w16cid:commentId w16cid:paraId="429F9916" w16cid:durableId="2071792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2AFC5" w14:textId="77777777" w:rsidR="00B02227" w:rsidRDefault="00B02227">
      <w:r>
        <w:separator/>
      </w:r>
    </w:p>
  </w:endnote>
  <w:endnote w:type="continuationSeparator" w:id="0">
    <w:p w14:paraId="10747BD2" w14:textId="77777777" w:rsidR="00B02227" w:rsidRDefault="00B0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Tahoma">
    <w:panose1 w:val="020B0604030504040204"/>
    <w:charset w:val="00"/>
    <w:family w:val="swiss"/>
    <w:pitch w:val="variable"/>
    <w:sig w:usb0="E1002EFF" w:usb1="C000605B" w:usb2="00000029" w:usb3="00000000" w:csb0="000101FF" w:csb1="00000000"/>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BF99" w14:textId="77777777" w:rsidR="00B02227" w:rsidRDefault="00B02227">
      <w:r>
        <w:rPr>
          <w:color w:val="000000"/>
        </w:rPr>
        <w:separator/>
      </w:r>
    </w:p>
  </w:footnote>
  <w:footnote w:type="continuationSeparator" w:id="0">
    <w:p w14:paraId="37E78442" w14:textId="77777777" w:rsidR="00B02227" w:rsidRDefault="00B0222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son, Michael">
    <w15:presenceInfo w15:providerId="AD" w15:userId="S::robesonmichael@uams.onmicrosoft.com::67adac2f-7486-4ed1-9755-dc002acf9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attachedTemplate r:id="rId1"/>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71014"/>
    <w:rsid w:val="000338F4"/>
    <w:rsid w:val="000364C4"/>
    <w:rsid w:val="001730C5"/>
    <w:rsid w:val="001F4466"/>
    <w:rsid w:val="0024504C"/>
    <w:rsid w:val="00394082"/>
    <w:rsid w:val="004262F8"/>
    <w:rsid w:val="0047109D"/>
    <w:rsid w:val="00517BDE"/>
    <w:rsid w:val="00517F4D"/>
    <w:rsid w:val="00571014"/>
    <w:rsid w:val="0060512F"/>
    <w:rsid w:val="006475FA"/>
    <w:rsid w:val="00805A54"/>
    <w:rsid w:val="00873A78"/>
    <w:rsid w:val="008930AA"/>
    <w:rsid w:val="008B482B"/>
    <w:rsid w:val="009A106E"/>
    <w:rsid w:val="00B02227"/>
    <w:rsid w:val="00B11F6C"/>
    <w:rsid w:val="00D65AC0"/>
    <w:rsid w:val="00D862D1"/>
    <w:rsid w:val="00EE01CD"/>
    <w:rsid w:val="00F92A67"/>
    <w:rsid w:val="00F936D8"/>
    <w:rsid w:val="00FA79E7"/>
    <w:rsid w:val="00FB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77288"/>
  <w15:docId w15:val="{1446E3BA-4363-8645-A147-2DE82A14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ahoma"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1">
    <w:name w:val="heading 1"/>
    <w:basedOn w:val="Heading"/>
    <w:uiPriority w:val="9"/>
    <w:qFormat/>
    <w:pPr>
      <w:outlineLvl w:val="0"/>
    </w:pPr>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JLDbody">
    <w:name w:val="JLD_body"/>
    <w:basedOn w:val="Textbody"/>
    <w:pPr>
      <w:spacing w:after="0" w:line="480" w:lineRule="auto"/>
    </w:pPr>
    <w:rPr>
      <w:rFonts w:ascii="Times New Roman" w:eastAsia="Times New Roman" w:hAnsi="Times New Roman" w:cs="Times New Roman"/>
      <w:sz w:val="21"/>
    </w:rPr>
  </w:style>
  <w:style w:type="paragraph" w:customStyle="1" w:styleId="JLDheading">
    <w:name w:val="JLD_heading"/>
    <w:basedOn w:val="JLDbody"/>
    <w:rPr>
      <w:b/>
    </w:rPr>
  </w:style>
  <w:style w:type="paragraph" w:customStyle="1" w:styleId="JLDsubheading">
    <w:name w:val="JLD_subheading"/>
    <w:basedOn w:val="JLDbody"/>
    <w:rPr>
      <w: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000FF"/>
      <w:u w:val="single"/>
    </w:rPr>
  </w:style>
  <w:style w:type="character" w:styleId="CommentReference">
    <w:name w:val="annotation reference"/>
    <w:basedOn w:val="DefaultParagraphFont"/>
    <w:uiPriority w:val="99"/>
    <w:semiHidden/>
    <w:unhideWhenUsed/>
    <w:rsid w:val="009A106E"/>
    <w:rPr>
      <w:sz w:val="16"/>
      <w:szCs w:val="16"/>
    </w:rPr>
  </w:style>
  <w:style w:type="paragraph" w:styleId="CommentText">
    <w:name w:val="annotation text"/>
    <w:basedOn w:val="Normal"/>
    <w:link w:val="CommentTextChar"/>
    <w:uiPriority w:val="99"/>
    <w:semiHidden/>
    <w:unhideWhenUsed/>
    <w:rsid w:val="009A106E"/>
    <w:rPr>
      <w:rFonts w:cs="Mangal"/>
      <w:sz w:val="20"/>
      <w:szCs w:val="18"/>
    </w:rPr>
  </w:style>
  <w:style w:type="character" w:customStyle="1" w:styleId="CommentTextChar">
    <w:name w:val="Comment Text Char"/>
    <w:basedOn w:val="DefaultParagraphFont"/>
    <w:link w:val="CommentText"/>
    <w:uiPriority w:val="99"/>
    <w:semiHidden/>
    <w:rsid w:val="009A106E"/>
    <w:rPr>
      <w:rFonts w:cs="Mangal"/>
      <w:sz w:val="20"/>
      <w:szCs w:val="18"/>
    </w:rPr>
  </w:style>
  <w:style w:type="paragraph" w:styleId="CommentSubject">
    <w:name w:val="annotation subject"/>
    <w:basedOn w:val="CommentText"/>
    <w:next w:val="CommentText"/>
    <w:link w:val="CommentSubjectChar"/>
    <w:uiPriority w:val="99"/>
    <w:semiHidden/>
    <w:unhideWhenUsed/>
    <w:rsid w:val="009A106E"/>
    <w:rPr>
      <w:b/>
      <w:bCs/>
    </w:rPr>
  </w:style>
  <w:style w:type="character" w:customStyle="1" w:styleId="CommentSubjectChar">
    <w:name w:val="Comment Subject Char"/>
    <w:basedOn w:val="CommentTextChar"/>
    <w:link w:val="CommentSubject"/>
    <w:uiPriority w:val="99"/>
    <w:semiHidden/>
    <w:rsid w:val="009A106E"/>
    <w:rPr>
      <w:rFonts w:cs="Mangal"/>
      <w:b/>
      <w:bCs/>
      <w:sz w:val="20"/>
      <w:szCs w:val="18"/>
    </w:rPr>
  </w:style>
  <w:style w:type="paragraph" w:styleId="BalloonText">
    <w:name w:val="Balloon Text"/>
    <w:basedOn w:val="Normal"/>
    <w:link w:val="BalloonTextChar"/>
    <w:uiPriority w:val="99"/>
    <w:semiHidden/>
    <w:unhideWhenUsed/>
    <w:rsid w:val="009A106E"/>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9A106E"/>
    <w:rPr>
      <w:rFonts w:ascii="Times New Roman" w:hAnsi="Times New Roman"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06447">
      <w:bodyDiv w:val="1"/>
      <w:marLeft w:val="0"/>
      <w:marRight w:val="0"/>
      <w:marTop w:val="0"/>
      <w:marBottom w:val="0"/>
      <w:divBdr>
        <w:top w:val="none" w:sz="0" w:space="0" w:color="auto"/>
        <w:left w:val="none" w:sz="0" w:space="0" w:color="auto"/>
        <w:bottom w:val="none" w:sz="0" w:space="0" w:color="auto"/>
        <w:right w:val="none" w:sz="0" w:space="0" w:color="auto"/>
      </w:divBdr>
    </w:div>
    <w:div w:id="1477841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figshare.com/s/922b268891f1945c1944"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figshare.com/s/922b268891f1945c1944"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Darcyj@Colorado.EDU" TargetMode="External"/><Relationship Id="rId11" Type="http://schemas.openxmlformats.org/officeDocument/2006/relationships/hyperlink" Target="https://github.com/ShadeLab/microbiome_trait_succession"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s://pubs.broadinstitute.org/diabimmune"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21</Pages>
  <Words>7913</Words>
  <Characters>45105</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UAMS</Company>
  <LinksUpToDate>false</LinksUpToDate>
  <CharactersWithSpaces>52913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Robeson, Michael</cp:lastModifiedBy>
  <cp:revision>20</cp:revision>
  <cp:lastPrinted>2019-03-18T09:54:00Z</cp:lastPrinted>
  <dcterms:created xsi:type="dcterms:W3CDTF">2019-04-29T17:28:00Z</dcterms:created>
  <dcterms:modified xsi:type="dcterms:W3CDTF">2019-04-29T18:23:00Z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http://www.zotero.org/styles/environmental-microbiology</vt:lpwstr>
  </property>
  <property fmtid="{D5CDD505-2E9C-101B-9397-08002B2CF9AE}" pid="3" name="Mendeley Document_1">
    <vt:lpwstr>True</vt:lpwstr>
  </property>
  <property fmtid="{D5CDD505-2E9C-101B-9397-08002B2CF9AE}" pid="4" name="Mendeley Unique User Id_1">
    <vt:lpwstr>8fc81171-2ee9-3723-bb81-8231ba8438bb</vt:lpwstr>
  </property>
</Properties>
</file>