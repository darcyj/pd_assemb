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D0199" w14:textId="77777777" w:rsidR="008F3815" w:rsidRDefault="00F94A80">
      <w:pPr>
        <w:pStyle w:val="Heading1"/>
      </w:pPr>
      <w:bookmarkStart w:id="0" w:name="a-phylogenetic-model-for-the-recruitment"/>
      <w:r>
        <w:t>A phylogenetic model for the recruitment of species into microbial communities and application to studies of the human microbiome</w:t>
      </w:r>
      <w:bookmarkEnd w:id="0"/>
    </w:p>
    <w:p w14:paraId="04833881" w14:textId="77777777" w:rsidR="008F3815" w:rsidRDefault="00F94A80">
      <w:pPr>
        <w:pStyle w:val="FirstParagraph"/>
      </w:pPr>
      <w:r>
        <w:rPr>
          <w:b/>
        </w:rPr>
        <w:t>Running Title</w:t>
      </w:r>
      <w:r>
        <w:br/>
        <w:t>Phylogenetic community assembly of microbes</w:t>
      </w:r>
      <w:r>
        <w:br/>
      </w:r>
    </w:p>
    <w:p w14:paraId="391B723F" w14:textId="77777777" w:rsidR="008F3815" w:rsidRDefault="00F94A80">
      <w:pPr>
        <w:pStyle w:val="BodyText"/>
      </w:pPr>
      <w:r>
        <w:rPr>
          <w:b/>
        </w:rPr>
        <w:t>Authors</w:t>
      </w:r>
      <w:r>
        <w:b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14:paraId="6CFABC5E" w14:textId="77777777" w:rsidR="008F3815" w:rsidRDefault="00F94A80">
      <w:pPr>
        <w:pStyle w:val="BodyText"/>
      </w:pPr>
      <w:r>
        <w:rPr>
          <w:b/>
        </w:rPr>
        <w:t>Affiliations</w:t>
      </w:r>
    </w:p>
    <w:p w14:paraId="6A19480C" w14:textId="77777777" w:rsidR="008F3815" w:rsidRDefault="00F94A80">
      <w:pPr>
        <w:numPr>
          <w:ilvl w:val="0"/>
          <w:numId w:val="3"/>
        </w:numPr>
      </w:pPr>
      <w:r>
        <w:t>Division of Biomedical Informatics and Personalized Medicine, University of Colorado School of Medicine, Aurora, Colorado, USA.</w:t>
      </w:r>
    </w:p>
    <w:p w14:paraId="66EDF5C2" w14:textId="77777777" w:rsidR="008F3815" w:rsidRDefault="00F94A80">
      <w:pPr>
        <w:numPr>
          <w:ilvl w:val="0"/>
          <w:numId w:val="3"/>
        </w:numPr>
      </w:pPr>
      <w:r>
        <w:t>Department of Microbiology and Immunology, Montana State University. Bozeman, Montana, 59717, USA.</w:t>
      </w:r>
    </w:p>
    <w:p w14:paraId="51FA07EA" w14:textId="77777777" w:rsidR="008F3815" w:rsidRDefault="00F94A80">
      <w:pPr>
        <w:numPr>
          <w:ilvl w:val="0"/>
          <w:numId w:val="3"/>
        </w:numPr>
      </w:pPr>
      <w:r>
        <w:t>Department of Biomedical Informatics, University of Arkansas for Medical Sciences. Little Rock, Arkansas, 72205, USA.</w:t>
      </w:r>
    </w:p>
    <w:p w14:paraId="000E8031" w14:textId="77777777" w:rsidR="008F3815" w:rsidRDefault="00F94A80">
      <w:pPr>
        <w:numPr>
          <w:ilvl w:val="0"/>
          <w:numId w:val="3"/>
        </w:numPr>
      </w:pPr>
      <w:r>
        <w:t>Department of Ecology and Evolutionary Biology, University of Colorado. Boulder, Colorado, 80309, USA.</w:t>
      </w:r>
    </w:p>
    <w:p w14:paraId="475885A8" w14:textId="77777777" w:rsidR="008F3815" w:rsidRDefault="00F94A80">
      <w:pPr>
        <w:pStyle w:val="FirstParagraph"/>
      </w:pPr>
      <w:r>
        <w:t> </w:t>
      </w:r>
    </w:p>
    <w:p w14:paraId="2A0C5E2B" w14:textId="77777777" w:rsidR="008F3815" w:rsidRDefault="00F94A80">
      <w:pPr>
        <w:pStyle w:val="BodyText"/>
      </w:pPr>
      <w:r>
        <w:rPr>
          <w:b/>
        </w:rPr>
        <w:t>Corresponding Author</w:t>
      </w:r>
      <w:r>
        <w:br/>
        <w:t xml:space="preserve">J.L. Darcy; </w:t>
      </w:r>
      <w:hyperlink r:id="rId8">
        <w:r>
          <w:rPr>
            <w:rStyle w:val="Hyperlink"/>
          </w:rPr>
          <w:t>darcyj@colorado.edu</w:t>
        </w:r>
      </w:hyperlink>
      <w:r>
        <w:t>.</w:t>
      </w:r>
      <w:r>
        <w:br/>
      </w:r>
    </w:p>
    <w:p w14:paraId="37855A75" w14:textId="77777777" w:rsidR="008F3815" w:rsidRDefault="00F94A80">
      <w:pPr>
        <w:pStyle w:val="BodyText"/>
      </w:pPr>
      <w:r>
        <w:rPr>
          <w:b/>
        </w:rPr>
        <w:t>Conflict of Interest Statement</w:t>
      </w:r>
      <w:r>
        <w:br/>
        <w:t>The authors declare that no conflict of interest exists.</w:t>
      </w:r>
      <w:r>
        <w:br/>
      </w:r>
      <w:r>
        <w:br/>
      </w:r>
      <w:r>
        <w:rPr>
          <w:b/>
        </w:rPr>
        <w:t>Support</w:t>
      </w:r>
      <w: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r>
      <w:r>
        <w:br/>
      </w:r>
    </w:p>
    <w:p w14:paraId="11EC153F" w14:textId="77777777" w:rsidR="007C405B" w:rsidRDefault="007C405B">
      <w:pPr>
        <w:rPr>
          <w:rFonts w:asciiTheme="majorHAnsi" w:eastAsiaTheme="majorEastAsia" w:hAnsiTheme="majorHAnsi" w:cstheme="majorBidi"/>
          <w:b/>
          <w:bCs/>
          <w:color w:val="345A8A" w:themeColor="accent1" w:themeShade="B5"/>
          <w:sz w:val="32"/>
          <w:szCs w:val="32"/>
        </w:rPr>
      </w:pPr>
      <w:bookmarkStart w:id="1" w:name="abstract"/>
      <w:r>
        <w:br w:type="page"/>
      </w:r>
    </w:p>
    <w:p w14:paraId="28F7C417" w14:textId="77777777" w:rsidR="008F3815" w:rsidRDefault="00F94A80">
      <w:pPr>
        <w:pStyle w:val="Heading1"/>
      </w:pPr>
      <w:r>
        <w:lastRenderedPageBreak/>
        <w:t>Abstract</w:t>
      </w:r>
      <w:bookmarkEnd w:id="1"/>
    </w:p>
    <w:p w14:paraId="442A74A8" w14:textId="77777777" w:rsidR="008F3815" w:rsidRDefault="00F94A80" w:rsidP="007C405B">
      <w:pPr>
        <w:pStyle w:val="FirstParagraph"/>
      </w:pPr>
      <w:r>
        <w:t>Understanding when and why new species are recruited into microbial communities is a formidable</w:t>
      </w:r>
      <w:ins w:id="2" w:author="Cathy Lozupone" w:date="2020-01-22T13:05:00Z">
        <w:r w:rsidR="008327D3">
          <w:t xml:space="preserve"> </w:t>
        </w:r>
      </w:ins>
      <w:del w:id="3" w:author="Cathy Lozupone" w:date="2020-01-22T13:06:00Z">
        <w:r w:rsidDel="008327D3">
          <w:delText xml:space="preserve"> </w:delText>
        </w:r>
      </w:del>
      <w:r>
        <w:t>problem</w:t>
      </w:r>
      <w:ins w:id="4" w:author="Cathy Lozupone" w:date="2020-01-22T13:05:00Z">
        <w:r w:rsidR="008327D3">
          <w:t xml:space="preserve"> </w:t>
        </w:r>
      </w:ins>
      <w:ins w:id="5" w:author="Cathy Lozupone" w:date="2020-01-22T13:07:00Z">
        <w:r w:rsidR="008327D3">
          <w:t>with far-reaching implications</w:t>
        </w:r>
      </w:ins>
      <w:ins w:id="6" w:author="Cathy Lozupone" w:date="2020-01-22T13:11:00Z">
        <w:r w:rsidR="008327D3">
          <w:t xml:space="preserve"> for</w:t>
        </w:r>
      </w:ins>
      <w:ins w:id="7" w:author="Cathy Lozupone" w:date="2020-01-22T13:09:00Z">
        <w:r w:rsidR="008327D3">
          <w:t xml:space="preserve"> </w:t>
        </w:r>
      </w:ins>
      <w:ins w:id="8" w:author="Cathy Lozupone" w:date="2020-01-22T13:10:00Z">
        <w:r w:rsidR="008327D3">
          <w:t>managing microbial systems</w:t>
        </w:r>
      </w:ins>
      <w:ins w:id="9" w:author="Cathy Lozupone" w:date="2020-01-22T13:09:00Z">
        <w:r w:rsidR="008327D3">
          <w:t>,</w:t>
        </w:r>
      </w:ins>
      <w:ins w:id="10" w:author="Cathy Lozupone" w:date="2020-01-22T13:11:00Z">
        <w:r w:rsidR="008327D3">
          <w:t xml:space="preserve"> for instance by</w:t>
        </w:r>
      </w:ins>
      <w:ins w:id="11" w:author="Cathy Lozupone" w:date="2020-01-22T13:09:00Z">
        <w:r w:rsidR="008327D3">
          <w:t xml:space="preserve"> help</w:t>
        </w:r>
      </w:ins>
      <w:ins w:id="12" w:author="Cathy Lozupone" w:date="2020-01-22T13:11:00Z">
        <w:r w:rsidR="008327D3">
          <w:t>ing</w:t>
        </w:r>
      </w:ins>
      <w:ins w:id="13" w:author="Cathy Lozupone" w:date="2020-01-22T13:09:00Z">
        <w:r w:rsidR="008327D3">
          <w:t xml:space="preserve"> us better understand whether a probiotic or pathogen would be expected</w:t>
        </w:r>
      </w:ins>
      <w:ins w:id="14" w:author="Cathy Lozupone" w:date="2020-01-22T13:11:00Z">
        <w:r w:rsidR="008327D3">
          <w:t xml:space="preserve"> to </w:t>
        </w:r>
      </w:ins>
      <w:ins w:id="15" w:author="Cathy Lozupone" w:date="2020-01-22T13:09:00Z">
        <w:r w:rsidR="008327D3">
          <w:t>colonize</w:t>
        </w:r>
      </w:ins>
      <w:ins w:id="16" w:author="Cathy Lozupone" w:date="2020-01-22T13:11:00Z">
        <w:r w:rsidR="008327D3">
          <w:t xml:space="preserve"> a human microbiome</w:t>
        </w:r>
      </w:ins>
      <w:r>
        <w:t xml:space="preserve">. Much theory in microbial temporal dynamics is focused on how phylogenetic relationships between microbes impact the order in which those microbes are recruited; </w:t>
      </w:r>
      <w:commentRangeStart w:id="17"/>
      <w:r>
        <w:t xml:space="preserve">for example species that are closely related may </w:t>
      </w:r>
      <w:del w:id="18" w:author="jack" w:date="2020-01-21T11:43:00Z">
        <w:r w:rsidDel="00EE4C2F">
          <w:delText>exclude each other due to high niche overlap</w:delText>
        </w:r>
      </w:del>
      <w:ins w:id="19" w:author="jack" w:date="2020-01-21T11:43:00Z">
        <w:r w:rsidR="00EE4C2F">
          <w:t>competitively exclude each other</w:t>
        </w:r>
      </w:ins>
      <w:commentRangeEnd w:id="17"/>
      <w:ins w:id="20" w:author="jack" w:date="2020-01-21T11:51:00Z">
        <w:r w:rsidR="00A207AB">
          <w:rPr>
            <w:rStyle w:val="CommentReference"/>
          </w:rPr>
          <w:commentReference w:id="17"/>
        </w:r>
      </w:ins>
      <w:r>
        <w:t xml:space="preserve">. However, several recent human microbiome studies have </w:t>
      </w:r>
      <w:commentRangeStart w:id="21"/>
      <w:ins w:id="22" w:author="jack" w:date="2020-01-21T11:42:00Z">
        <w:r w:rsidR="00EE4C2F">
          <w:t>observed</w:t>
        </w:r>
      </w:ins>
      <w:ins w:id="23" w:author="jack" w:date="2020-01-21T11:41:00Z">
        <w:r w:rsidR="00EE4C2F">
          <w:t xml:space="preserve"> closely-related bacteria </w:t>
        </w:r>
      </w:ins>
      <w:ins w:id="24" w:author="jack" w:date="2020-01-21T11:42:00Z">
        <w:r w:rsidR="00EE4C2F">
          <w:t>being recruited into microbial communities in short succession,</w:t>
        </w:r>
      </w:ins>
      <w:ins w:id="25" w:author="jack" w:date="2020-01-21T11:47:00Z">
        <w:r w:rsidR="00A207AB">
          <w:t xml:space="preserve"> </w:t>
        </w:r>
      </w:ins>
      <w:del w:id="26" w:author="jack" w:date="2020-01-21T11:44:00Z">
        <w:r w:rsidDel="00EE4C2F">
          <w:delText>instead found that close phylogenetic relatives are often detected in microbial communities in short succession, suggesting factors such as shared adaptation to similar environments play a stronger role than competition</w:delText>
        </w:r>
      </w:del>
      <w:ins w:id="27" w:author="jack" w:date="2020-01-21T11:44:00Z">
        <w:r w:rsidR="00EE4C2F">
          <w:t xml:space="preserve">suggesting that </w:t>
        </w:r>
      </w:ins>
      <w:ins w:id="28" w:author="jack" w:date="2020-01-21T11:45:00Z">
        <w:r w:rsidR="00EE4C2F">
          <w:t>microbial community assembly is historically contingent</w:t>
        </w:r>
      </w:ins>
      <w:ins w:id="29" w:author="jack" w:date="2020-01-21T11:44:00Z">
        <w:r w:rsidR="00EE4C2F">
          <w:t>, but competitive exclusion of close relative</w:t>
        </w:r>
        <w:r w:rsidR="00A207AB">
          <w:t>s may not be important</w:t>
        </w:r>
      </w:ins>
      <w:commentRangeEnd w:id="21"/>
      <w:ins w:id="30" w:author="jack" w:date="2020-01-21T11:53:00Z">
        <w:r w:rsidR="003A2FB9">
          <w:rPr>
            <w:rStyle w:val="CommentReference"/>
          </w:rPr>
          <w:commentReference w:id="21"/>
        </w:r>
      </w:ins>
      <w:r>
        <w:t xml:space="preserve">. To address this, we developed a mathematical model that describes the </w:t>
      </w:r>
      <w:commentRangeStart w:id="31"/>
      <w:ins w:id="32" w:author="jack" w:date="2020-01-21T11:49:00Z">
        <w:r w:rsidR="00A207AB">
          <w:t>order in which new species are detected in microbial communities over time</w:t>
        </w:r>
      </w:ins>
      <w:del w:id="33" w:author="jack" w:date="2020-01-21T11:49:00Z">
        <w:r w:rsidDel="00A207AB">
          <w:delText>probabilities of different species being detected in time-series microbiome data</w:delText>
        </w:r>
      </w:del>
      <w:commentRangeEnd w:id="31"/>
      <w:r w:rsidR="00491DCC">
        <w:rPr>
          <w:rStyle w:val="CommentReference"/>
        </w:rPr>
        <w:commentReference w:id="31"/>
      </w:r>
      <w:del w:id="34" w:author="jack" w:date="2020-01-21T11:49:00Z">
        <w:r w:rsidDel="00A207AB">
          <w:delText>,</w:delText>
        </w:r>
      </w:del>
      <w:r>
        <w:t xml:space="preserve"> within a phylogenetic framework. </w:t>
      </w:r>
      <w:commentRangeStart w:id="35"/>
      <w:r>
        <w:t>We use our model to test three hypothetical assembly modes: underdispersion (species are more likely to be detected if a close relative was previously detected), overdispersion (likelihood of detection is higher if a close relative has not been previously detected), and the neutral model (likelihood of detection is not related to phylogenetic relationships among species).</w:t>
      </w:r>
      <w:commentRangeEnd w:id="35"/>
      <w:r w:rsidR="001E15F9">
        <w:rPr>
          <w:rStyle w:val="CommentReference"/>
        </w:rPr>
        <w:commentReference w:id="35"/>
      </w:r>
      <w:r>
        <w:t xml:space="preserve"> We applied our model to longitudinal high-throughput sequencing data from the human microbiome, and found that for the individuals we analyzed, the human microbiome generally follows an assembly pattern characterized by phylogenetic underdispersion (</w:t>
      </w:r>
      <w:r>
        <w:rPr>
          <w:i/>
        </w:rPr>
        <w:t>i.e.</w:t>
      </w:r>
      <w:r>
        <w:t xml:space="preserve"> nepotism). Exceptions were oral communities, which were not significantly different from the neutral model in either of two individuals analyzed, and the fecal communities of two infants that had undergone heavy antibiotic treatment. None of the datasets we analyzed showed statistically significant phy</w:t>
      </w:r>
      <w:r w:rsidR="007C405B">
        <w:t>logenetic overdispersion.</w:t>
      </w:r>
    </w:p>
    <w:p w14:paraId="2BCA23C1" w14:textId="77777777" w:rsidR="008F3815" w:rsidRDefault="00F94A80">
      <w:pPr>
        <w:pStyle w:val="Heading1"/>
      </w:pPr>
      <w:bookmarkStart w:id="36" w:name="introduction"/>
      <w:r>
        <w:t>Introduction</w:t>
      </w:r>
      <w:bookmarkEnd w:id="36"/>
    </w:p>
    <w:p w14:paraId="04CA6AF9" w14:textId="77777777" w:rsidR="008F3815" w:rsidDel="001E15F9" w:rsidRDefault="00F94A80">
      <w:pPr>
        <w:pStyle w:val="FirstParagraph"/>
        <w:rPr>
          <w:del w:id="37" w:author="jack" w:date="2020-01-21T11:58:00Z"/>
        </w:rPr>
      </w:pPr>
      <w:commentRangeStart w:id="38"/>
      <w:del w:id="39" w:author="jack" w:date="2020-01-21T11:58:00Z">
        <w:r w:rsidDel="001E15F9">
          <w:delText>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community phylogenetics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delText>
        </w:r>
      </w:del>
      <w:commentRangeEnd w:id="38"/>
      <w:r w:rsidR="001E15F9">
        <w:rPr>
          <w:rStyle w:val="CommentReference"/>
        </w:rPr>
        <w:commentReference w:id="38"/>
      </w:r>
    </w:p>
    <w:p w14:paraId="64768D59" w14:textId="77777777" w:rsidR="003A36F7" w:rsidDel="009D2E1B" w:rsidRDefault="00F94A80">
      <w:pPr>
        <w:pStyle w:val="BodyText"/>
        <w:rPr>
          <w:del w:id="40" w:author="jack" w:date="2020-01-21T13:16:00Z"/>
        </w:rPr>
      </w:pPr>
      <w:r>
        <w:t>A central question in microbial community assembly</w:t>
      </w:r>
      <w:commentRangeStart w:id="41"/>
      <w:ins w:id="42" w:author="jack" w:date="2020-01-21T12:01:00Z">
        <w:r w:rsidR="001E15F9">
          <w:t xml:space="preserve">, especially in the human microbiome, </w:t>
        </w:r>
      </w:ins>
      <w:r>
        <w:t xml:space="preserve"> </w:t>
      </w:r>
      <w:commentRangeEnd w:id="41"/>
      <w:r w:rsidR="001E15F9">
        <w:rPr>
          <w:rStyle w:val="CommentReference"/>
        </w:rPr>
        <w:commentReference w:id="41"/>
      </w:r>
      <w:r>
        <w:t xml:space="preserve">is when and why microbes are recruited into communities. </w:t>
      </w:r>
      <w:moveToRangeStart w:id="43" w:author="Cathy Lozupone" w:date="2020-01-22T13:16:00Z" w:name="move441318333"/>
      <w:moveTo w:id="44" w:author="Cathy Lozupone" w:date="2020-01-22T13:16:00Z">
        <w:r w:rsidR="008327D3" w:rsidDel="008327D3">
          <w:t xml:space="preserve">If there are patterns or general rules for which taxa have higher probabilities of recruitment, these rules can guide habitat restoration projects, help us better </w:t>
        </w:r>
        <w:del w:id="45" w:author="Cathy Lozupone" w:date="2020-01-22T13:17:00Z">
          <w:r w:rsidR="008327D3" w:rsidDel="008327D3">
            <w:delText>design</w:delText>
          </w:r>
        </w:del>
      </w:moveTo>
      <w:ins w:id="46" w:author="Cathy Lozupone" w:date="2020-01-22T13:17:00Z">
        <w:r w:rsidR="008327D3">
          <w:t>understand whether</w:t>
        </w:r>
      </w:ins>
      <w:moveTo w:id="47" w:author="Cathy Lozupone" w:date="2020-01-22T13:16:00Z">
        <w:r w:rsidR="008327D3" w:rsidDel="008327D3">
          <w:t xml:space="preserve"> probiotics </w:t>
        </w:r>
      </w:moveTo>
      <w:ins w:id="48" w:author="Cathy Lozupone" w:date="2020-01-22T13:17:00Z">
        <w:r w:rsidR="008327D3">
          <w:t xml:space="preserve"> or pathogens will</w:t>
        </w:r>
      </w:ins>
      <w:moveTo w:id="49" w:author="Cathy Lozupone" w:date="2020-01-22T13:16:00Z">
        <w:del w:id="50" w:author="Cathy Lozupone" w:date="2020-01-22T13:17:00Z">
          <w:r w:rsidR="008327D3" w:rsidDel="008327D3">
            <w:delText>for</w:delText>
          </w:r>
        </w:del>
        <w:r w:rsidR="008327D3" w:rsidDel="008327D3">
          <w:t xml:space="preserve"> coloniz</w:t>
        </w:r>
      </w:moveTo>
      <w:ins w:id="51" w:author="Cathy Lozupone" w:date="2020-01-22T13:17:00Z">
        <w:r w:rsidR="008327D3">
          <w:t>e</w:t>
        </w:r>
      </w:ins>
      <w:moveTo w:id="52" w:author="Cathy Lozupone" w:date="2020-01-22T13:16:00Z">
        <w:del w:id="53" w:author="Cathy Lozupone" w:date="2020-01-22T13:17:00Z">
          <w:r w:rsidR="008327D3" w:rsidDel="008327D3">
            <w:delText>ation</w:delText>
          </w:r>
        </w:del>
        <w:r w:rsidR="008327D3" w:rsidDel="008327D3">
          <w:t xml:space="preserve">, and better exploit disturbance as a tool for managing microbial systems related to human health and disease. </w:t>
        </w:r>
      </w:moveTo>
      <w:moveToRangeEnd w:id="43"/>
      <w:ins w:id="54" w:author="Cathy Lozupone" w:date="2020-01-22T13:15:00Z">
        <w:r w:rsidR="008327D3">
          <w:t xml:space="preserve"> </w:t>
        </w:r>
      </w:ins>
      <w:commentRangeStart w:id="55"/>
      <w:del w:id="56" w:author="jack" w:date="2020-01-21T13:34:00Z">
        <w:r w:rsidDel="00C617BB">
          <w:delText>The empirical detection</w:delText>
        </w:r>
      </w:del>
      <w:ins w:id="57" w:author="jack" w:date="2020-01-21T13:34:00Z">
        <w:r w:rsidR="00C617BB">
          <w:t>Recruitment</w:t>
        </w:r>
      </w:ins>
      <w:r>
        <w:t xml:space="preserve"> of new species can be studied by evaluating the order in which species are </w:t>
      </w:r>
      <w:ins w:id="58" w:author="jack" w:date="2020-01-21T13:35:00Z">
        <w:r w:rsidR="00C617BB">
          <w:t xml:space="preserve">emperically </w:t>
        </w:r>
      </w:ins>
      <w:r>
        <w:t>detected in time-series experiments, given data such as which species have already been detected or what changes occur in an environment over time [14,16].</w:t>
      </w:r>
      <w:commentRangeEnd w:id="55"/>
      <w:r w:rsidR="00C617BB">
        <w:rPr>
          <w:rStyle w:val="CommentReference"/>
        </w:rPr>
        <w:commentReference w:id="55"/>
      </w:r>
      <w:r>
        <w:t xml:space="preserve"> Although a changing environment clearly selects for new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commentRangeStart w:id="59"/>
      <w:r>
        <w:t>]</w:t>
      </w:r>
      <w:ins w:id="60" w:author="jack" w:date="2020-01-21T12:03:00Z">
        <w:r w:rsidR="00C55367">
          <w:t xml:space="preserve"> and in general [</w:t>
        </w:r>
      </w:ins>
      <w:ins w:id="61" w:author="jack" w:date="2020-01-21T12:04:00Z">
        <w:r w:rsidR="00C55367">
          <w:t xml:space="preserve">Wiens et al. 2010, </w:t>
        </w:r>
      </w:ins>
      <w:ins w:id="62" w:author="jack" w:date="2020-01-21T12:06:00Z">
        <w:r w:rsidR="00C55367">
          <w:t>Pyron et al. 2015]</w:t>
        </w:r>
      </w:ins>
      <w:r>
        <w:t>.</w:t>
      </w:r>
      <w:commentRangeEnd w:id="59"/>
      <w:r w:rsidR="006B51F3">
        <w:rPr>
          <w:rStyle w:val="CommentReference"/>
        </w:rPr>
        <w:commentReference w:id="59"/>
      </w:r>
    </w:p>
    <w:p w14:paraId="331986B2" w14:textId="77777777" w:rsidR="009D2E1B" w:rsidRDefault="009D2E1B">
      <w:pPr>
        <w:pStyle w:val="BodyText"/>
        <w:rPr>
          <w:ins w:id="63" w:author="jack" w:date="2020-01-21T13:17:00Z"/>
        </w:rPr>
      </w:pPr>
    </w:p>
    <w:p w14:paraId="75511BB3" w14:textId="4883E0F3" w:rsidR="008F3815" w:rsidRDefault="00F94A80">
      <w:pPr>
        <w:pStyle w:val="BodyText"/>
      </w:pPr>
      <w:r>
        <w:t>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w:t>
      </w:r>
      <w:commentRangeStart w:id="64"/>
      <w:ins w:id="65" w:author="jack" w:date="2020-01-21T12:08:00Z">
        <w:r w:rsidR="004E470A">
          <w:t>, pyron et al. 2015</w:t>
        </w:r>
        <w:commentRangeEnd w:id="64"/>
        <w:r w:rsidR="004E470A">
          <w:rPr>
            <w:rStyle w:val="CommentReference"/>
          </w:rPr>
          <w:commentReference w:id="64"/>
        </w:r>
      </w:ins>
      <w:r>
        <w:t xml:space="preserve">]), and species already established within a community will occupy their niches to the exclusion of ecologically similar </w:t>
      </w:r>
      <w:ins w:id="66" w:author="Cathy Lozupone" w:date="2020-01-22T13:18:00Z">
        <w:r w:rsidR="00700587">
          <w:t>organisms</w:t>
        </w:r>
      </w:ins>
      <w:del w:id="67" w:author="Cathy Lozupone" w:date="2020-01-22T13:18:00Z">
        <w:r w:rsidDel="00700587">
          <w:delText>strains</w:delText>
        </w:r>
      </w:del>
      <w:r>
        <w:t xml:space="preserve">. This is also the basis of Darwin’s naturalization hypothesis [23], which proposed that new species are less likely to be recruited if a close relative is present [24]. Indeed, this assembly mode has been found to be the case in artificial nectar microcosms, where phylogenetically similar yeast species had similar nutrient requirements, and inhibited each others’ colonization [25]. </w:t>
      </w:r>
      <w:commentRangeStart w:id="68"/>
      <w:ins w:id="69" w:author="jack" w:date="2020-01-21T12:23:00Z">
        <w:r w:rsidR="006E42D9">
          <w:t>If</w:t>
        </w:r>
      </w:ins>
      <w:ins w:id="70" w:author="jack" w:date="2020-01-21T12:24:00Z">
        <w:r w:rsidR="006E42D9">
          <w:t xml:space="preserve"> competitive exclusion </w:t>
        </w:r>
      </w:ins>
      <w:ins w:id="71" w:author="jack" w:date="2020-01-21T12:27:00Z">
        <w:r w:rsidR="006E42D9">
          <w:t>of closely-related species</w:t>
        </w:r>
      </w:ins>
      <w:ins w:id="72" w:author="jack" w:date="2020-01-21T12:26:00Z">
        <w:r w:rsidR="006E42D9">
          <w:t xml:space="preserve"> </w:t>
        </w:r>
      </w:ins>
      <w:ins w:id="73" w:author="jack" w:date="2020-01-21T12:23:00Z">
        <w:r w:rsidR="006E42D9">
          <w:t xml:space="preserve">is the predominant mode of microbial community assembly in the human microbiome, </w:t>
        </w:r>
      </w:ins>
      <w:ins w:id="74" w:author="jack" w:date="2020-01-21T12:26:00Z">
        <w:r w:rsidR="006E42D9">
          <w:t>close relatives would</w:t>
        </w:r>
      </w:ins>
      <w:ins w:id="75" w:author="jack" w:date="2020-01-21T12:27:00Z">
        <w:r w:rsidR="006E42D9">
          <w:t xml:space="preserve"> be </w:t>
        </w:r>
      </w:ins>
      <w:ins w:id="76" w:author="jack" w:date="2020-01-21T16:06:00Z">
        <w:r w:rsidR="00427A44">
          <w:t>less likely to be recruited into the same community</w:t>
        </w:r>
      </w:ins>
      <w:ins w:id="77" w:author="jack" w:date="2020-01-21T12:27:00Z">
        <w:r w:rsidR="006E42D9">
          <w:t xml:space="preserve">, as compared to more distant relatives. </w:t>
        </w:r>
      </w:ins>
      <w:commentRangeEnd w:id="68"/>
      <w:ins w:id="78" w:author="jack" w:date="2020-01-21T12:28:00Z">
        <w:r w:rsidR="006E42D9">
          <w:rPr>
            <w:rStyle w:val="CommentReference"/>
          </w:rPr>
          <w:commentReference w:id="68"/>
        </w:r>
      </w:ins>
      <w:r>
        <w:t xml:space="preserve">In this paper, we refer to </w:t>
      </w:r>
      <w:del w:id="79" w:author="jack" w:date="2020-01-21T12:58:00Z">
        <w:r w:rsidDel="000B18F9">
          <w:delText>the assembly mode</w:delText>
        </w:r>
      </w:del>
      <w:ins w:id="80" w:author="jack" w:date="2020-01-21T12:58:00Z">
        <w:r w:rsidR="000B18F9">
          <w:t>assembly</w:t>
        </w:r>
      </w:ins>
      <w:r>
        <w:t xml:space="preserve"> where distant relatives are more likely to be recruited into a community than close relatives as the </w:t>
      </w:r>
      <w:r>
        <w:rPr>
          <w:b/>
        </w:rPr>
        <w:t>overdispersion hypothesis</w:t>
      </w:r>
      <w:r>
        <w:t>, since it predicts the preferential addition of novel phylogenetic diversity to a community (</w:t>
      </w:r>
      <w:r>
        <w:rPr>
          <w:i/>
        </w:rPr>
        <w:t>i.e.</w:t>
      </w:r>
      <w:r>
        <w:t xml:space="preserve"> phylogenetic overdispersion).</w:t>
      </w:r>
    </w:p>
    <w:p w14:paraId="43A09558" w14:textId="70CFDF3D" w:rsidR="008F3815" w:rsidRDefault="00F94A80" w:rsidP="006D6143">
      <w:pPr>
        <w:pStyle w:val="BodyText"/>
      </w:pPr>
      <w:r>
        <w:t>Overdispersion is far from universal, and multiple studies have shown that extremely close relatives can coexist within the human microbiome [26–28], and may even be preferentially recruited [29]. This is consistent with simulations showing that clusters of closely-related species can persist despite strong within-cluster competition, when immigration rate is high [30]. Indeed, Darwin’s pre-adaptation hypothesis predicts that species with a close relative present in a community will be preferentially recruited, because they are likely to already be adapted to the new environment [23].</w:t>
      </w:r>
      <w:ins w:id="81" w:author="jack" w:date="2020-01-21T14:36:00Z">
        <w:r w:rsidR="007B026D">
          <w:t xml:space="preserve"> </w:t>
        </w:r>
        <w:commentRangeStart w:id="82"/>
        <w:r w:rsidR="007B026D">
          <w:t xml:space="preserve">Also, more recent ecological theory posits competition between distantly-related species may result in </w:t>
        </w:r>
      </w:ins>
      <w:ins w:id="83" w:author="jack" w:date="2020-01-21T14:40:00Z">
        <w:r w:rsidR="007B026D">
          <w:t xml:space="preserve">phylogenetically clustered </w:t>
        </w:r>
      </w:ins>
      <w:ins w:id="84" w:author="jack" w:date="2020-01-21T14:36:00Z">
        <w:r w:rsidR="007B026D">
          <w:t xml:space="preserve">communities </w:t>
        </w:r>
      </w:ins>
      <w:ins w:id="85" w:author="jack" w:date="2020-01-21T14:38:00Z">
        <w:r w:rsidR="007B026D">
          <w:t xml:space="preserve">[Mayfield and Levine 2010]. </w:t>
        </w:r>
      </w:ins>
      <w:r>
        <w:t xml:space="preserve"> </w:t>
      </w:r>
      <w:commentRangeEnd w:id="82"/>
      <w:r w:rsidR="007B026D">
        <w:rPr>
          <w:rStyle w:val="CommentReference"/>
        </w:rPr>
        <w:commentReference w:id="82"/>
      </w:r>
      <w:commentRangeStart w:id="86"/>
      <w:del w:id="87" w:author="jack" w:date="2020-01-21T13:07:00Z">
        <w:r w:rsidDel="008328EE">
          <w:delText>This hypothesis</w:delText>
        </w:r>
      </w:del>
      <w:ins w:id="88" w:author="jack" w:date="2020-01-21T13:07:00Z">
        <w:r w:rsidR="008328EE">
          <w:t xml:space="preserve">Per the </w:t>
        </w:r>
      </w:ins>
      <w:ins w:id="89" w:author="jack" w:date="2020-01-21T13:08:00Z">
        <w:r w:rsidR="008328EE">
          <w:t>emperical observations and reasoning above</w:t>
        </w:r>
      </w:ins>
      <w:ins w:id="90" w:author="jack" w:date="2020-01-21T13:07:00Z">
        <w:r w:rsidR="008328EE">
          <w:t xml:space="preserve">, we might </w:t>
        </w:r>
      </w:ins>
      <w:ins w:id="91" w:author="jack" w:date="2020-01-21T13:09:00Z">
        <w:r w:rsidR="008328EE">
          <w:t>expect</w:t>
        </w:r>
      </w:ins>
      <w:del w:id="92" w:author="jack" w:date="2020-01-21T13:07:00Z">
        <w:r w:rsidDel="008328EE">
          <w:delText xml:space="preserve"> predicts</w:delText>
        </w:r>
      </w:del>
      <w:r>
        <w:t xml:space="preserve"> that new close relatives are more likely to be detected than new distant relatives, so the amount of new phylogenetic diversity added to a community is minimized (phylogenetic underdispersion). </w:t>
      </w:r>
      <w:ins w:id="93" w:author="jack" w:date="2020-01-21T13:09:00Z">
        <w:r w:rsidR="008328EE">
          <w:t>Thus, for emp</w:t>
        </w:r>
      </w:ins>
      <w:ins w:id="94" w:author="Cathy Lozupone" w:date="2020-01-22T13:19:00Z">
        <w:r w:rsidR="00700587">
          <w:t>e</w:t>
        </w:r>
      </w:ins>
      <w:ins w:id="95" w:author="jack" w:date="2020-01-21T13:09:00Z">
        <w:r w:rsidR="008328EE">
          <w:t xml:space="preserve">rical data our </w:t>
        </w:r>
        <w:r w:rsidR="008328EE">
          <w:rPr>
            <w:b/>
          </w:rPr>
          <w:t>underdispersion hypothesis</w:t>
        </w:r>
        <w:r w:rsidR="008328EE">
          <w:t xml:space="preserve"> is that </w:t>
        </w:r>
      </w:ins>
      <w:ins w:id="96" w:author="jack" w:date="2020-01-21T13:10:00Z">
        <w:r w:rsidR="006D6143">
          <w:t>species are more likely to be detected when they have a close relative that was previously detected</w:t>
        </w:r>
      </w:ins>
      <w:ins w:id="97" w:author="jack" w:date="2020-01-21T13:14:00Z">
        <w:r w:rsidR="00AA794C">
          <w:t>, predicting preferential addition of minimal novel phylogenetic diversity (phylogenetic underdispersion)</w:t>
        </w:r>
      </w:ins>
      <w:ins w:id="98" w:author="jack" w:date="2020-01-21T13:10:00Z">
        <w:r w:rsidR="006D6143">
          <w:t>.</w:t>
        </w:r>
      </w:ins>
      <w:del w:id="99" w:author="jack" w:date="2020-01-21T13:11:00Z">
        <w:r w:rsidDel="006D6143">
          <w:delText xml:space="preserve">For this reason, we refer to this hypothesis as the </w:delText>
        </w:r>
        <w:r w:rsidDel="006D6143">
          <w:rPr>
            <w:b/>
          </w:rPr>
          <w:delText>underdispersion hypothesis</w:delText>
        </w:r>
        <w:r w:rsidDel="006D6143">
          <w:delText xml:space="preserve">. </w:delText>
        </w:r>
      </w:del>
      <w:commentRangeEnd w:id="86"/>
      <w:r w:rsidR="006D6143">
        <w:rPr>
          <w:rStyle w:val="CommentReference"/>
        </w:rPr>
        <w:commentReference w:id="86"/>
      </w:r>
      <w:r>
        <w:t xml:space="preserve">The over- and underdispersion hypotheses are alternatives to the null hypothesis that recruitment is independent of phylogenetic relatedness among species. Since the null hypothesis is species-neutral (and phylogenetically neutral), we refer to it as the </w:t>
      </w:r>
      <w:r>
        <w:rPr>
          <w:b/>
        </w:rPr>
        <w:t>neutral hypothesis</w:t>
      </w:r>
      <w:r>
        <w:t>.</w:t>
      </w:r>
    </w:p>
    <w:p w14:paraId="028E196E" w14:textId="77777777" w:rsidR="004D12F6" w:rsidRDefault="00F94A80">
      <w:pPr>
        <w:pStyle w:val="BodyText"/>
      </w:pPr>
      <w:r>
        <w:t xml:space="preserve">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w:t>
      </w:r>
      <w:del w:id="100" w:author="jack" w:date="2020-01-21T13:36:00Z">
        <w:r w:rsidDel="00C617BB">
          <w:delText xml:space="preserve">detected </w:delText>
        </w:r>
      </w:del>
      <w:ins w:id="101" w:author="jack" w:date="2020-01-21T13:36:00Z">
        <w:r w:rsidR="00C617BB">
          <w:t xml:space="preserve">recruited </w:t>
        </w:r>
      </w:ins>
      <w:r>
        <w:t>in a time-series, rather than community composition of any given sample.</w:t>
      </w:r>
      <w:ins w:id="102" w:author="jack" w:date="2020-01-21T13:28:00Z">
        <w:r w:rsidR="004D12F6">
          <w:t xml:space="preserve"> </w:t>
        </w:r>
        <w:commentRangeStart w:id="103"/>
        <w:r w:rsidR="004D12F6">
          <w:t>Furthermore, while we are interested in the biolo</w:t>
        </w:r>
        <w:del w:id="104" w:author="Cathy Lozupone" w:date="2020-01-22T13:19:00Z">
          <w:r w:rsidR="004D12F6" w:rsidDel="00700587">
            <w:delText>gi</w:delText>
          </w:r>
        </w:del>
        <w:r w:rsidR="004D12F6">
          <w:t>gical phenomenon of species recruitment, the empirical result of recruitment is detection. Evidence of recruitment is a lack of detection, and then subsequent detection of a species via high-</w:t>
        </w:r>
        <w:r w:rsidR="00D5522E">
          <w:t>throughput DNA sequencing data.</w:t>
        </w:r>
      </w:ins>
      <w:ins w:id="105" w:author="jack" w:date="2020-01-21T14:16:00Z">
        <w:r w:rsidR="00D5522E">
          <w:t xml:space="preserve"> I</w:t>
        </w:r>
      </w:ins>
      <w:ins w:id="106" w:author="jack" w:date="2020-01-21T14:15:00Z">
        <w:r w:rsidR="00D5522E">
          <w:t xml:space="preserve">t is possible for a species to have been recruited into a community but not be detected, although this source of experimental error diminishes as sequencing depth increases. </w:t>
        </w:r>
      </w:ins>
      <w:ins w:id="107" w:author="jack" w:date="2020-01-21T14:16:00Z">
        <w:r w:rsidR="00D5522E">
          <w:t>Also</w:t>
        </w:r>
      </w:ins>
      <w:ins w:id="108" w:author="jack" w:date="2020-01-21T14:15:00Z">
        <w:r w:rsidR="00D5522E">
          <w:t>, the extent to which a species has actually been recruited into a community is questionable, if it is sufficiently rare that it is not detected in an Illumina sequencing run with tens of thousands of reads per sample (</w:t>
        </w:r>
        <w:r w:rsidR="00D5522E">
          <w:rPr>
            <w:i/>
          </w:rPr>
          <w:t>e.g.</w:t>
        </w:r>
        <w:r w:rsidR="00D5522E">
          <w:t xml:space="preserve"> [35]). </w:t>
        </w:r>
      </w:ins>
      <w:ins w:id="109" w:author="jack" w:date="2020-01-21T14:16:00Z">
        <w:r w:rsidR="00D5522E">
          <w:t>Still</w:t>
        </w:r>
      </w:ins>
      <w:ins w:id="110" w:author="jack" w:date="2020-01-21T13:38:00Z">
        <w:r w:rsidR="00C617BB">
          <w:t xml:space="preserve">, </w:t>
        </w:r>
      </w:ins>
      <w:ins w:id="111" w:author="jack" w:date="2020-01-21T13:39:00Z">
        <w:r w:rsidR="00C617BB">
          <w:t>we h</w:t>
        </w:r>
      </w:ins>
      <w:ins w:id="112" w:author="jack" w:date="2020-01-21T13:28:00Z">
        <w:r w:rsidR="004D12F6">
          <w:t xml:space="preserve">ave taken care to use the term “recruitment” when </w:t>
        </w:r>
      </w:ins>
      <w:ins w:id="113" w:author="jack" w:date="2020-01-21T13:42:00Z">
        <w:r w:rsidR="00454226">
          <w:t>discussing</w:t>
        </w:r>
      </w:ins>
      <w:ins w:id="114" w:author="jack" w:date="2020-01-21T13:28:00Z">
        <w:r w:rsidR="004D12F6">
          <w:t xml:space="preserve"> the biological phenomenon under investigation, and “detection” when </w:t>
        </w:r>
      </w:ins>
      <w:ins w:id="115" w:author="jack" w:date="2020-01-21T13:42:00Z">
        <w:r w:rsidR="00454226">
          <w:t>describing</w:t>
        </w:r>
      </w:ins>
      <w:ins w:id="116" w:author="jack" w:date="2020-01-21T13:28:00Z">
        <w:r w:rsidR="004D12F6">
          <w:t xml:space="preserve"> empirical data and results.</w:t>
        </w:r>
      </w:ins>
      <w:commentRangeEnd w:id="103"/>
      <w:ins w:id="117" w:author="jack" w:date="2020-01-21T13:30:00Z">
        <w:r w:rsidR="00984AA2">
          <w:rPr>
            <w:rStyle w:val="CommentReference"/>
          </w:rPr>
          <w:commentReference w:id="103"/>
        </w:r>
      </w:ins>
    </w:p>
    <w:p w14:paraId="207236E0" w14:textId="77777777" w:rsidR="008F3815" w:rsidDel="00984AA2" w:rsidRDefault="00F94A80">
      <w:pPr>
        <w:pStyle w:val="BodyText"/>
        <w:rPr>
          <w:del w:id="118" w:author="jack" w:date="2020-01-21T13:32:00Z"/>
        </w:rPr>
      </w:pPr>
      <w:r>
        <w:t>Here, we use the phylogenetic relationships among species within a time-series to test the extent to which our over- or underdispersion hypotheses hold true. Instead of analyzing broad patterns of community change via beta-diversity statistics (</w:t>
      </w:r>
      <w:r>
        <w:rPr>
          <w:i/>
        </w:rPr>
        <w:t>e.g.</w:t>
      </w:r>
      <w:r>
        <w:t xml:space="preserve"> UniFrac [32]) or analyzing patterns of select clades within the community (</w:t>
      </w:r>
      <w:r>
        <w:rPr>
          <w:i/>
        </w:rPr>
        <w:t>e.g.</w:t>
      </w:r>
      <w:r>
        <w:t xml:space="preserve"> PhyloFactor [33], Edge PCA [34]), we model the probability of </w:t>
      </w:r>
      <w:del w:id="119" w:author="jack" w:date="2020-01-21T13:53:00Z">
        <w:r w:rsidDel="00374407">
          <w:delText xml:space="preserve">detecting </w:delText>
        </w:r>
      </w:del>
      <w:r>
        <w:t>new species</w:t>
      </w:r>
      <w:ins w:id="120" w:author="jack" w:date="2020-01-21T13:53:00Z">
        <w:r w:rsidR="00374407">
          <w:t>’ recruitment</w:t>
        </w:r>
      </w:ins>
      <w:r>
        <w:t xml:space="preserve"> in</w:t>
      </w:r>
      <w:ins w:id="121" w:author="jack" w:date="2020-01-21T13:53:00Z">
        <w:r w:rsidR="00374407">
          <w:t>to</w:t>
        </w:r>
      </w:ins>
      <w:r>
        <w:t xml:space="preserve"> a community for the first time as a monotonic function of their phylogenetic distances to members of the community that have already been </w:t>
      </w:r>
      <w:del w:id="122" w:author="jack" w:date="2020-01-21T13:54:00Z">
        <w:r w:rsidDel="00374407">
          <w:delText>detected</w:delText>
        </w:r>
      </w:del>
      <w:ins w:id="123" w:author="jack" w:date="2020-01-21T13:54:00Z">
        <w:r w:rsidR="00374407">
          <w:t>recruited</w:t>
        </w:r>
      </w:ins>
      <w:r>
        <w:t>.</w:t>
      </w:r>
    </w:p>
    <w:p w14:paraId="58B005C5" w14:textId="77777777" w:rsidR="008F3815" w:rsidRDefault="00F94A80">
      <w:pPr>
        <w:pStyle w:val="BodyText"/>
      </w:pPr>
      <w:r>
        <w:t xml:space="preserve">The model we present here can be used to estimate the degree to which the </w:t>
      </w:r>
      <w:del w:id="124" w:author="jack" w:date="2020-01-21T13:33:00Z">
        <w:r w:rsidDel="00C617BB">
          <w:delText xml:space="preserve">detection </w:delText>
        </w:r>
      </w:del>
      <w:ins w:id="125" w:author="jack" w:date="2020-01-21T13:33:00Z">
        <w:r w:rsidR="00C617BB">
          <w:t xml:space="preserve">recruitment </w:t>
        </w:r>
      </w:ins>
      <w:r>
        <w:t xml:space="preserve">of new species is more or less likely when </w:t>
      </w:r>
      <w:r w:rsidR="006118AC">
        <w:t>a close relative has been</w:t>
      </w:r>
      <w:ins w:id="126" w:author="jack" w:date="2020-01-21T13:33:00Z">
        <w:r w:rsidR="00C617BB">
          <w:t xml:space="preserve"> previously</w:t>
        </w:r>
      </w:ins>
      <w:r w:rsidR="006118AC">
        <w:t xml:space="preserve"> </w:t>
      </w:r>
      <w:del w:id="127" w:author="jack" w:date="2020-01-21T13:33:00Z">
        <w:r w:rsidR="006118AC" w:rsidDel="00C617BB">
          <w:delText>detected</w:delText>
        </w:r>
      </w:del>
      <w:ins w:id="128" w:author="jack" w:date="2020-01-21T13:33:00Z">
        <w:r w:rsidR="00C617BB">
          <w:t>recruited</w:t>
        </w:r>
      </w:ins>
      <w:del w:id="129" w:author="jack" w:date="2020-01-21T13:33:00Z">
        <w:r w:rsidDel="00C617BB">
          <w:delText>, using empirical data</w:delText>
        </w:r>
      </w:del>
      <w:r>
        <w:t>. We fit our model to several time-series human microbiome datasets [7,13,35] to compare the strength of under- or overdispersion between subjects, sample sites, or time periods. We found that for the data sets we analyzed (36 individuals across 3 studies), the human microbiome generally follows the underdispersion hypothesis. There were exceptions where this pattern was not significantly different than the neutral model, but none of the longitudinal datasets we analyzed showed statistically significant overdispersion.</w:t>
      </w:r>
      <w:r>
        <w:br/>
      </w:r>
    </w:p>
    <w:p w14:paraId="73DA319A" w14:textId="77777777" w:rsidR="008F3815" w:rsidRDefault="00F94A80">
      <w:pPr>
        <w:pStyle w:val="Heading1"/>
      </w:pPr>
      <w:bookmarkStart w:id="130" w:name="materials-and-methods"/>
      <w:r>
        <w:t>Materials and Methods</w:t>
      </w:r>
      <w:bookmarkEnd w:id="130"/>
    </w:p>
    <w:p w14:paraId="14ADD563" w14:textId="77777777" w:rsidR="008F3815" w:rsidRPr="007C405B" w:rsidRDefault="00F94A80">
      <w:pPr>
        <w:pStyle w:val="Heading2"/>
        <w:rPr>
          <w:sz w:val="24"/>
        </w:rPr>
      </w:pPr>
      <w:bookmarkStart w:id="131" w:name="sec:overview"/>
      <w:r w:rsidRPr="007C405B">
        <w:rPr>
          <w:sz w:val="24"/>
        </w:rPr>
        <w:t>Overview</w:t>
      </w:r>
      <w:bookmarkEnd w:id="131"/>
    </w:p>
    <w:p w14:paraId="6BDFF4EE" w14:textId="77777777" w:rsidR="008F3815" w:rsidRPr="007C405B" w:rsidRDefault="00F94A80">
      <w:pPr>
        <w:pStyle w:val="FirstParagraph"/>
      </w:pPr>
      <w:r>
        <w:t xml:space="preserve">With our model, our goal is to estimate the extent to which </w:t>
      </w:r>
      <w:del w:id="132" w:author="jack" w:date="2020-01-21T13:54:00Z">
        <w:r w:rsidDel="00374407">
          <w:delText xml:space="preserve">detection </w:delText>
        </w:r>
      </w:del>
      <w:ins w:id="133" w:author="jack" w:date="2020-01-21T13:54:00Z">
        <w:r w:rsidR="00374407">
          <w:t xml:space="preserve">recruitment </w:t>
        </w:r>
      </w:ins>
      <w:r>
        <w:t xml:space="preserve">of new species over time is related to the new species’ phylogenetic similarity to (or distance from) species that were already </w:t>
      </w:r>
      <w:del w:id="134" w:author="jack" w:date="2020-01-21T13:54:00Z">
        <w:r w:rsidDel="00374407">
          <w:delText xml:space="preserve">detected </w:delText>
        </w:r>
      </w:del>
      <w:ins w:id="135" w:author="jack" w:date="2020-01-21T13:54:00Z">
        <w:r w:rsidR="00374407">
          <w:t xml:space="preserve">recruited </w:t>
        </w:r>
      </w:ins>
      <w:r>
        <w:t xml:space="preserve">at previous timepoints. Our </w:t>
      </w:r>
      <w:r>
        <w:rPr>
          <w:b/>
        </w:rPr>
        <w:t>Statistical Model</w:t>
      </w:r>
      <w:r>
        <w:t xml:space="preserve"> describes the probabilities of detecting new species over time. We use our model with empirical data via </w:t>
      </w:r>
      <w:r>
        <w:rPr>
          <w:b/>
        </w:rPr>
        <w:t>Simulations</w:t>
      </w:r>
      <w:r>
        <w:t>, where we re-sample the empirically detected species using our model with known parameter values, to produce surrogate datasets.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empirical pattern of species detection to that of the surrogate datasets (which have known </w:t>
      </w:r>
      <m:oMath>
        <m:r>
          <w:rPr>
            <w:rFonts w:ascii="Cambria Math" w:hAnsi="Cambria Math"/>
          </w:rPr>
          <m:t>D</m:t>
        </m:r>
      </m:oMath>
      <w:r>
        <w:t xml:space="preserve"> values), in </w:t>
      </w:r>
      <w:r w:rsidRPr="007C405B">
        <w:t xml:space="preserve">order to determine which value of </w:t>
      </w:r>
      <m:oMath>
        <m:r>
          <w:rPr>
            <w:rFonts w:ascii="Cambria Math" w:hAnsi="Cambria Math"/>
          </w:rPr>
          <m:t>D</m:t>
        </m:r>
      </m:oMath>
      <w:r w:rsidRPr="007C405B">
        <w:t xml:space="preserve"> best describes the empirical data. </w:t>
      </w:r>
      <w:r w:rsidRPr="007C405B">
        <w:rPr>
          <w:b/>
        </w:rPr>
        <w:t>Hypothesis Testing</w:t>
      </w:r>
      <w:r w:rsidRPr="007C405B">
        <w:t xml:space="preserve"> is done by comparing empirical data to repeated simulations under the neutral model, which is </w:t>
      </w:r>
      <m:oMath>
        <m:r>
          <w:rPr>
            <w:rFonts w:ascii="Cambria Math" w:hAnsi="Cambria Math"/>
          </w:rPr>
          <m:t>D=0</m:t>
        </m:r>
      </m:oMath>
      <w:r w:rsidRPr="007C405B">
        <w:t xml:space="preserve">. We describe the bioinformatic and technical details of this process in our </w:t>
      </w:r>
      <w:r w:rsidRPr="007C405B">
        <w:rPr>
          <w:b/>
        </w:rPr>
        <w:t>Analysis</w:t>
      </w:r>
      <w:r w:rsidRPr="007C405B">
        <w:t xml:space="preserve"> section, and make our code available to others in the </w:t>
      </w:r>
      <w:r w:rsidRPr="007C405B">
        <w:rPr>
          <w:b/>
        </w:rPr>
        <w:t>Code and Data</w:t>
      </w:r>
      <w:r w:rsidRPr="007C405B">
        <w:t xml:space="preserve"> section.</w:t>
      </w:r>
    </w:p>
    <w:p w14:paraId="09C4309F" w14:textId="77777777" w:rsidR="008F3815" w:rsidRPr="007C405B" w:rsidRDefault="00F94A80">
      <w:pPr>
        <w:pStyle w:val="Heading2"/>
        <w:rPr>
          <w:sz w:val="24"/>
          <w:szCs w:val="24"/>
        </w:rPr>
      </w:pPr>
      <w:bookmarkStart w:id="136" w:name="sec:statisticalModel"/>
      <w:r w:rsidRPr="007C405B">
        <w:rPr>
          <w:sz w:val="24"/>
          <w:szCs w:val="24"/>
        </w:rPr>
        <w:t>Statistical Model</w:t>
      </w:r>
      <w:bookmarkEnd w:id="136"/>
    </w:p>
    <w:p w14:paraId="4689F570" w14:textId="77777777" w:rsidR="008F3815" w:rsidRPr="007C405B" w:rsidRDefault="00F94A80">
      <w:pPr>
        <w:pStyle w:val="FirstParagraph"/>
      </w:pPr>
      <w:r w:rsidRPr="007C405B">
        <w:t xml:space="preserve">At any point in time, a community is composed of many species, and other species are not present but are available to be added ("species pool"). Our model parameterizes the probability of detecting species in a local community for the first time, based on their phylogenetic distances from species that have already been detected. In a species-neutral model of community assembly, each species </w:t>
      </w:r>
      <m:oMath>
        <m:r>
          <w:rPr>
            <w:rFonts w:ascii="Cambria Math" w:hAnsi="Cambria Math"/>
          </w:rPr>
          <m:t>i</m:t>
        </m:r>
      </m:oMath>
      <w:r w:rsidRPr="007C405B">
        <w:t xml:space="preserve"> in the species pool has the same probability of detection at time </w:t>
      </w:r>
      <m:oMath>
        <m:r>
          <w:rPr>
            <w:rFonts w:ascii="Cambria Math" w:hAnsi="Cambria Math"/>
          </w:rPr>
          <m:t>t</m:t>
        </m:r>
      </m:oMath>
      <w:r w:rsidRPr="007C405B">
        <w:t xml:space="preserve">, irrespective of how different it is from species that have already been detected. Thus, the neutral model for first-time species detections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of species </w:t>
      </w:r>
      <m:oMath>
        <m:r>
          <w:rPr>
            <w:rFonts w:ascii="Cambria Math" w:hAnsi="Cambria Math"/>
          </w:rPr>
          <m:t>i</m:t>
        </m:r>
      </m:oMath>
      <w:r w:rsidRPr="007C405B">
        <w:t xml:space="preserve"> being detected for the first time at time </w:t>
      </w:r>
      <m:oMath>
        <m:r>
          <w:rPr>
            <w:rFonts w:ascii="Cambria Math" w:hAnsi="Cambria Math"/>
          </w:rPr>
          <m:t>t</m:t>
        </m:r>
      </m:oMath>
      <w:r w:rsidRPr="007C405B">
        <w:t xml:space="preserve"> as,</w:t>
      </w:r>
    </w:p>
    <w:p w14:paraId="3599B3F0" w14:textId="77777777" w:rsidR="008F3815" w:rsidRPr="007C405B" w:rsidRDefault="009168F0">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14:paraId="6498C764" w14:textId="77777777" w:rsidR="008F3815" w:rsidRPr="007C405B" w:rsidRDefault="00F94A80">
      <w:pPr>
        <w:pStyle w:val="FirstParagraph"/>
      </w:pPr>
      <w:r w:rsidRPr="007C405B">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is the phylogenetic distance from species </w:t>
      </w:r>
      <m:oMath>
        <m:r>
          <w:rPr>
            <w:rFonts w:ascii="Cambria Math" w:hAnsi="Cambria Math"/>
          </w:rPr>
          <m:t>i</m:t>
        </m:r>
      </m:oMath>
      <w:r w:rsidRPr="007C405B">
        <w:t xml:space="preserve"> to its closest relative that has already been detected prior to timepoint </w:t>
      </w:r>
      <m:oMath>
        <m:r>
          <w:rPr>
            <w:rFonts w:ascii="Cambria Math" w:hAnsi="Cambria Math"/>
          </w:rPr>
          <m:t>t</m:t>
        </m:r>
      </m:oMath>
      <w:r w:rsidRPr="007C405B">
        <w:t xml:space="preserve">, and </w:t>
      </w:r>
      <m:oMath>
        <m:r>
          <w:rPr>
            <w:rFonts w:ascii="Cambria Math" w:hAnsi="Cambria Math"/>
          </w:rPr>
          <m:t>D</m:t>
        </m:r>
      </m:oMath>
      <w:r w:rsidRPr="007C405B">
        <w:t xml:space="preserve"> is a dispersion parameter.</w:t>
      </w:r>
    </w:p>
    <w:p w14:paraId="542632ED" w14:textId="77777777" w:rsidR="008F3815" w:rsidRPr="007C405B" w:rsidRDefault="00F94A80">
      <w:pPr>
        <w:pStyle w:val="BodyText"/>
      </w:pPr>
      <w:r w:rsidRPr="007C405B">
        <w:t xml:space="preserve">When </w:t>
      </w:r>
      <m:oMath>
        <m:r>
          <w:rPr>
            <w:rFonts w:ascii="Cambria Math" w:hAnsi="Cambria Math"/>
          </w:rPr>
          <m:t>D=0</m:t>
        </m:r>
      </m:oMath>
      <w:r w:rsidRPr="007C405B">
        <w:t xml:space="preserve">, our model functions as a neutral model; all species have the same probability of being detected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is the same for every species. When </w:t>
      </w:r>
      <m:oMath>
        <m:r>
          <w:rPr>
            <w:rFonts w:ascii="Cambria Math" w:hAnsi="Cambria Math"/>
          </w:rPr>
          <m:t>D&lt;0</m:t>
        </m:r>
      </m:oMath>
      <w:r w:rsidRPr="007C405B">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meaning that species from the species pool have higher probabilities of detection when they are more closely related to species that have already been detected in the local community (underdispersion; phylogenetically constrained). When </w:t>
      </w:r>
      <m:oMath>
        <m:r>
          <w:rPr>
            <w:rFonts w:ascii="Cambria Math" w:hAnsi="Cambria Math"/>
          </w:rPr>
          <m:t>D&gt;0</m:t>
        </m:r>
      </m:oMath>
      <w:r w:rsidRPr="007C405B">
        <w:t xml:space="preserve">, the opposite is true (overdispersion; phylogenetically divergent). Our hypothesis testing and parameter estimation focus on the dispersion parameter, </w:t>
      </w:r>
      <m:oMath>
        <m:r>
          <w:rPr>
            <w:rFonts w:ascii="Cambria Math" w:hAnsi="Cambria Math"/>
          </w:rPr>
          <m:t>D</m:t>
        </m:r>
      </m:oMath>
      <w:r w:rsidRPr="007C405B">
        <w:t>.</w:t>
      </w:r>
    </w:p>
    <w:p w14:paraId="587C81A4" w14:textId="77777777" w:rsidR="008F3815" w:rsidRPr="007C405B" w:rsidRDefault="00F94A80">
      <w:pPr>
        <w:pStyle w:val="Heading2"/>
        <w:rPr>
          <w:sz w:val="24"/>
          <w:szCs w:val="24"/>
        </w:rPr>
      </w:pPr>
      <w:bookmarkStart w:id="137" w:name="sec:simulations"/>
      <w:r w:rsidRPr="007C405B">
        <w:rPr>
          <w:sz w:val="24"/>
          <w:szCs w:val="24"/>
        </w:rPr>
        <w:t>Simulations</w:t>
      </w:r>
      <w:bookmarkEnd w:id="137"/>
    </w:p>
    <w:p w14:paraId="3B865EB9" w14:textId="77777777" w:rsidR="008F3815" w:rsidRPr="007C405B" w:rsidRDefault="00F94A80">
      <w:pPr>
        <w:pStyle w:val="FirstParagraph"/>
      </w:pPr>
      <w:r w:rsidRPr="007C405B">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allowing for hypothesis testing and parameter estimation (we refer to the empirical dispersion parameter as </w:t>
      </w:r>
      <m:oMath>
        <m:r>
          <w:rPr>
            <w:rFonts w:ascii="Cambria Math" w:hAnsi="Cambria Math"/>
          </w:rPr>
          <m:t>D</m:t>
        </m:r>
      </m:oMath>
      <w:r w:rsidRPr="007C405B">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rsidRPr="007C405B">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rsidRPr="007C405B">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rsidRPr="007C405B">
        <w:t xml:space="preserve"> (overdispersed). This is done so that the empirical data can later be compared to the surrogate datasets, to estimate the empirical value of </w:t>
      </w:r>
      <m:oMath>
        <m:r>
          <w:rPr>
            <w:rFonts w:ascii="Cambria Math" w:hAnsi="Cambria Math"/>
          </w:rPr>
          <m:t>D</m:t>
        </m:r>
      </m:oMath>
      <w:r w:rsidRPr="007C405B">
        <w:t>.</w:t>
      </w:r>
    </w:p>
    <w:p w14:paraId="2CECB97F" w14:textId="77777777" w:rsidR="008F3815" w:rsidRPr="007C405B" w:rsidRDefault="00F94A80">
      <w:pPr>
        <w:pStyle w:val="BodyText"/>
      </w:pPr>
      <w:r w:rsidRPr="007C405B">
        <w:t xml:space="preserve">We start each surrogate dataset with the same species present in the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new species from the species pool, where the probabilities of detecting those species are given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is the number of new species detected in the empirical dataset from times </w:t>
      </w:r>
      <m:oMath>
        <m:r>
          <w:rPr>
            <w:rFonts w:ascii="Cambria Math" w:hAnsi="Cambria Math"/>
          </w:rPr>
          <m:t>t-1</m:t>
        </m:r>
      </m:oMath>
      <w:r w:rsidRPr="007C405B">
        <w:t xml:space="preserve"> to </w:t>
      </w:r>
      <m:oMath>
        <m:r>
          <w:rPr>
            <w:rFonts w:ascii="Cambria Math" w:hAnsi="Cambria Math"/>
          </w:rPr>
          <m:t>t</m:t>
        </m:r>
      </m:oMath>
      <w:r w:rsidRPr="007C405B">
        <w:t xml:space="preserve">. The number of new species detected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underdispersed to overdispersed models. We performed 500 simulations (as described above) for each dataset analyzed.</w:t>
      </w:r>
    </w:p>
    <w:p w14:paraId="10951242" w14:textId="77777777" w:rsidR="008F3815" w:rsidRPr="007C405B" w:rsidRDefault="00F94A80">
      <w:pPr>
        <w:pStyle w:val="Heading2"/>
        <w:rPr>
          <w:sz w:val="24"/>
          <w:szCs w:val="24"/>
        </w:rPr>
      </w:pPr>
      <w:bookmarkStart w:id="138" w:name="sec:parameterEstimation"/>
      <w:r w:rsidRPr="007C405B">
        <w:rPr>
          <w:sz w:val="24"/>
          <w:szCs w:val="24"/>
        </w:rPr>
        <w:t>Parameter Estimation</w:t>
      </w:r>
      <w:bookmarkEnd w:id="138"/>
    </w:p>
    <w:p w14:paraId="41EA2EA4" w14:textId="77777777" w:rsidR="008F3815" w:rsidRPr="007C405B" w:rsidRDefault="00F94A80">
      <w:pPr>
        <w:pStyle w:val="FirstParagraph"/>
      </w:pPr>
      <w:r w:rsidRPr="007C405B">
        <w:t xml:space="preserve">Our main goal is to estimate the empirical dispersion parameter </w:t>
      </w:r>
      <m:oMath>
        <m:r>
          <w:rPr>
            <w:rFonts w:ascii="Cambria Math" w:hAnsi="Cambria Math"/>
          </w:rPr>
          <m:t>D</m:t>
        </m:r>
      </m:oMath>
      <w:r w:rsidRPr="007C405B">
        <w:t xml:space="preserve"> (Equation 1), which quantifies the degree to which first-time species detections are phylogenetically underdispersed (</w:t>
      </w:r>
      <m:oMath>
        <m:r>
          <w:rPr>
            <w:rFonts w:ascii="Cambria Math" w:hAnsi="Cambria Math"/>
          </w:rPr>
          <m:t>D&lt;0</m:t>
        </m:r>
      </m:oMath>
      <w:r w:rsidRPr="007C405B">
        <w:t>), neutral (</w:t>
      </w:r>
      <m:oMath>
        <m:r>
          <w:rPr>
            <w:rFonts w:ascii="Cambria Math" w:hAnsi="Cambria Math"/>
          </w:rPr>
          <m:t>D=0</m:t>
        </m:r>
      </m:oMath>
      <w:r w:rsidRPr="007C405B">
        <w:t>), or overdispersed (</w:t>
      </w:r>
      <m:oMath>
        <m:r>
          <w:rPr>
            <w:rFonts w:ascii="Cambria Math" w:hAnsi="Cambria Math"/>
          </w:rPr>
          <m:t>D&gt;0</m:t>
        </m:r>
      </m:oMath>
      <w:r w:rsidRPr="007C405B">
        <w:t xml:space="preserve">), corresponding to our hypotheses. To this end, we use Faith’s phylodiversity [36]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[36]. If </w:t>
      </w:r>
      <m:oMath>
        <m:r>
          <w:rPr>
            <w:rFonts w:ascii="Cambria Math" w:hAnsi="Cambria Math"/>
          </w:rPr>
          <m:t>D≠0</m:t>
        </m:r>
      </m:oMath>
      <w:r w:rsidRPr="007C405B">
        <w:t>, then species are preferentially added if they have relatively low (</w:t>
      </w:r>
      <m:oMath>
        <m:r>
          <w:rPr>
            <w:rFonts w:ascii="Cambria Math" w:hAnsi="Cambria Math"/>
          </w:rPr>
          <m:t>D&lt;0</m:t>
        </m:r>
      </m:oMath>
      <w:r w:rsidRPr="007C405B">
        <w:t>) or relatively high (</w:t>
      </w:r>
      <m:oMath>
        <m:r>
          <w:rPr>
            <w:rFonts w:ascii="Cambria Math" w:hAnsi="Cambria Math"/>
          </w:rPr>
          <m:t>D&gt;0</m:t>
        </m:r>
      </m:oMath>
      <w:r w:rsidRPr="007C405B">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Equation 1), yielding accumulations of total phylodiversity that are relatively slow (</w:t>
      </w:r>
      <m:oMath>
        <m:r>
          <w:rPr>
            <w:rFonts w:ascii="Cambria Math" w:hAnsi="Cambria Math"/>
          </w:rPr>
          <m:t>D&lt;0</m:t>
        </m:r>
      </m:oMath>
      <w:r w:rsidRPr="007C405B">
        <w:t>) or relatively fast (</w:t>
      </w:r>
      <m:oMath>
        <m:r>
          <w:rPr>
            <w:rFonts w:ascii="Cambria Math" w:hAnsi="Cambria Math"/>
          </w:rPr>
          <m:t>D&gt;0</m:t>
        </m:r>
      </m:oMath>
      <w:r w:rsidRPr="007C405B">
        <w:t xml:space="preserve">) compared to the neutral model (Fig. 1A). In other words, at any timepoint </w:t>
      </w:r>
      <m:oMath>
        <m:r>
          <w:rPr>
            <w:rFonts w:ascii="Cambria Math" w:hAnsi="Cambria Math"/>
          </w:rPr>
          <m:t>t</m:t>
        </m:r>
      </m:oMath>
      <w:r w:rsidRPr="007C405B">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accelerates or decelerates over a sampling effort depends on </w:t>
      </w:r>
      <m:oMath>
        <m:r>
          <w:rPr>
            <w:rFonts w:ascii="Cambria Math" w:hAnsi="Cambria Math"/>
          </w:rPr>
          <m:t>D</m:t>
        </m:r>
      </m:oMath>
      <w:r w:rsidRPr="007C405B">
        <w:t xml:space="preserve">. Because of this, we can estimate </w:t>
      </w:r>
      <m:oMath>
        <m:r>
          <w:rPr>
            <w:rFonts w:ascii="Cambria Math" w:hAnsi="Cambria Math"/>
          </w:rPr>
          <m:t>D</m:t>
        </m:r>
      </m:oMath>
      <w:r w:rsidRPr="007C405B">
        <w:t xml:space="preserve"> by comparing the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w:t>
      </w:r>
    </w:p>
    <w:p w14:paraId="500C1A0D" w14:textId="77777777" w:rsidR="008F3815" w:rsidRPr="007C405B" w:rsidRDefault="00F94A80">
      <w:pPr>
        <w:pStyle w:val="BodyText"/>
      </w:pPr>
      <w:r w:rsidRPr="007C405B">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accumulated at time index </w:t>
      </w:r>
      <m:oMath>
        <m:r>
          <w:rPr>
            <w:rFonts w:ascii="Cambria Math" w:hAnsi="Cambria Math"/>
          </w:rPr>
          <m:t>m</m:t>
        </m:r>
      </m:oMath>
      <w:r w:rsidRPr="007C405B">
        <w:t xml:space="preserve">, midpoint between the first and final samples. Time </w:t>
      </w:r>
      <m:oMath>
        <m:r>
          <w:rPr>
            <w:rFonts w:ascii="Cambria Math" w:hAnsi="Cambria Math"/>
          </w:rPr>
          <m:t>m</m:t>
        </m:r>
      </m:oMath>
      <w:r w:rsidRPr="007C405B">
        <w:t xml:space="preserve"> is used because this leaves many species yet to be observed in the species pool, so that there can be variability in surrogate datasets. Multiple time indices are not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t&lt;</m:t>
            </m:r>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 is calculated for the empirical dataset. The difference between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simulated with </w:t>
      </w:r>
      <m:oMath>
        <m:r>
          <w:rPr>
            <w:rFonts w:ascii="Cambria Math" w:hAnsi="Cambria Math"/>
          </w:rPr>
          <m:t>D=</m:t>
        </m:r>
        <m:groupChr>
          <m:groupChrPr>
            <m:chr m:val="̂"/>
            <m:pos m:val="top"/>
            <m:vertJc m:val="bot"/>
            <m:ctrlPr>
              <w:rPr>
                <w:rFonts w:ascii="Cambria Math" w:hAnsi="Cambria Math"/>
              </w:rPr>
            </m:ctrlPr>
          </m:groupChrPr>
          <m:e>
            <m:r>
              <w:rPr>
                <w:rFonts w:ascii="Cambria Math" w:hAnsi="Cambria Math"/>
              </w:rPr>
              <m:t>D</m:t>
            </m:r>
          </m:e>
        </m:groupChr>
      </m:oMath>
      <w:r w:rsidRPr="007C405B">
        <w:t xml:space="preserve"> is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which is the error between surrogate and empirical data. We then estimate the empirical value of </w:t>
      </w:r>
      <m:oMath>
        <m:r>
          <w:rPr>
            <w:rFonts w:ascii="Cambria Math" w:hAnsi="Cambria Math"/>
          </w:rPr>
          <m:t>D</m:t>
        </m:r>
      </m:oMath>
      <w:r w:rsidRPr="007C405B">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(Fig. 1B). This minimization is performed using a logistic error model,</w:t>
      </w:r>
    </w:p>
    <w:p w14:paraId="7B5041B5" w14:textId="77777777" w:rsidR="008F3815" w:rsidRPr="007C405B" w:rsidRDefault="00F94A80">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-i)</m:t>
                  </m:r>
                </m:sup>
              </m:sSup>
            </m:den>
          </m:f>
          <m:r>
            <w:rPr>
              <w:rFonts w:ascii="Cambria Math" w:hAnsi="Cambria Math"/>
            </w:rPr>
            <m:t>+b</m:t>
          </m:r>
        </m:oMath>
      </m:oMathPara>
    </w:p>
    <w:p w14:paraId="50F5A68D" w14:textId="77777777" w:rsidR="008F3815" w:rsidRPr="007C405B" w:rsidRDefault="00F94A80">
      <w:pPr>
        <w:pStyle w:val="FirstParagraph"/>
      </w:pPr>
      <w:r w:rsidRPr="007C405B">
        <w:t xml:space="preserve">where </w:t>
      </w:r>
      <m:oMath>
        <m:r>
          <w:rPr>
            <w:rFonts w:ascii="Cambria Math" w:hAnsi="Cambria Math"/>
          </w:rPr>
          <m:t>a</m:t>
        </m:r>
      </m:oMath>
      <w:r w:rsidRPr="007C405B">
        <w:t xml:space="preserve"> and </w:t>
      </w:r>
      <m:oMath>
        <m:r>
          <w:rPr>
            <w:rFonts w:ascii="Cambria Math" w:hAnsi="Cambria Math"/>
          </w:rPr>
          <m:t>b</m:t>
        </m:r>
      </m:oMath>
      <w:r w:rsidRPr="007C405B">
        <w:t xml:space="preserve"> are the upper and lower horizontal asymptotes, and </w:t>
      </w:r>
      <m:oMath>
        <m:r>
          <w:rPr>
            <w:rFonts w:ascii="Cambria Math" w:hAnsi="Cambria Math"/>
          </w:rPr>
          <m:t>r</m:t>
        </m:r>
      </m:oMath>
      <w:r w:rsidRPr="007C405B">
        <w:t xml:space="preserve"> and </w:t>
      </w:r>
      <m:oMath>
        <m:r>
          <w:rPr>
            <w:rFonts w:ascii="Cambria Math" w:hAnsi="Cambria Math"/>
          </w:rPr>
          <m:t>i</m:t>
        </m:r>
      </m:oMath>
      <w:r w:rsidRPr="007C405B">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is modeled with a logistic function because there is a maximum and 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value as a function of the phylogeny; this is because there are strict minimum and maximum limits to the amount of phylodiversity obtainable by observing </w:t>
      </w:r>
      <m:oMath>
        <m:r>
          <w:rPr>
            <w:rFonts w:ascii="Cambria Math" w:hAnsi="Cambria Math"/>
          </w:rPr>
          <m:t>n</m:t>
        </m:r>
      </m:oMath>
      <w:r w:rsidRPr="007C405B">
        <w:t xml:space="preserve"> species where </w:t>
      </w:r>
      <m:oMath>
        <m:r>
          <w:rPr>
            <w:rFonts w:ascii="Cambria Math" w:hAnsi="Cambria Math"/>
          </w:rPr>
          <m:t>n</m:t>
        </m:r>
      </m:oMath>
      <w:r w:rsidRPr="007C405B">
        <w:t xml:space="preserve"> is the total species richness accumulated up to time </w:t>
      </w:r>
      <m:oMath>
        <m:r>
          <w:rPr>
            <w:rFonts w:ascii="Cambria Math" w:hAnsi="Cambria Math"/>
          </w:rPr>
          <m:t>m</m:t>
        </m:r>
      </m:oMath>
      <w:r w:rsidRPr="007C405B">
        <w:t xml:space="preserve">. The two horizontal asymptotes of the logistic model are easily fit to these extremes (Fig. 1B). Once fit, the error model is solved for </w:t>
      </w:r>
      <m:oMath>
        <m:r>
          <w:rPr>
            <w:rFonts w:ascii="Cambria Math" w:hAnsi="Cambria Math"/>
          </w:rPr>
          <m:t>ΔPD=0</m:t>
        </m:r>
      </m:oMath>
      <w:r w:rsidRPr="007C405B">
        <w:t xml:space="preserve">, giving an estimate for the empirical </w:t>
      </w:r>
      <m:oMath>
        <m:r>
          <w:rPr>
            <w:rFonts w:ascii="Cambria Math" w:hAnsi="Cambria Math"/>
          </w:rPr>
          <m:t>D</m:t>
        </m:r>
      </m:oMath>
      <w:r w:rsidRPr="007C405B">
        <w:t>. Confidence intervals for this estimate are obtained via bootstrapping our error model.</w:t>
      </w:r>
    </w:p>
    <w:p w14:paraId="7B035B57" w14:textId="77777777" w:rsidR="008F3815" w:rsidRPr="007C405B" w:rsidRDefault="00F94A80">
      <w:pPr>
        <w:pStyle w:val="Heading2"/>
        <w:rPr>
          <w:sz w:val="24"/>
          <w:szCs w:val="24"/>
        </w:rPr>
      </w:pPr>
      <w:bookmarkStart w:id="139" w:name="sec:hypothesisTesting"/>
      <w:r w:rsidRPr="007C405B">
        <w:rPr>
          <w:sz w:val="24"/>
          <w:szCs w:val="24"/>
        </w:rPr>
        <w:t>Hypothesis Testing</w:t>
      </w:r>
      <w:bookmarkEnd w:id="139"/>
    </w:p>
    <w:p w14:paraId="4AD41CEE" w14:textId="77777777" w:rsidR="008F3815" w:rsidRPr="006C7B88" w:rsidRDefault="00F94A80">
      <w:pPr>
        <w:pStyle w:val="FirstParagraph"/>
      </w:pPr>
      <w:r w:rsidRPr="007C405B">
        <w:t xml:space="preserve">For this test, our null hypothesis is the neutral model, where </w:t>
      </w:r>
      <m:oMath>
        <m:r>
          <w:rPr>
            <w:rFonts w:ascii="Cambria Math" w:hAnsi="Cambria Math"/>
          </w:rPr>
          <m:t>D=0</m:t>
        </m:r>
      </m:oMath>
      <w:r w:rsidRPr="007C405B">
        <w:t xml:space="preserve">, since this model represents the absence of the effect we are testing. We test this null hypothesis competitively by simulating 1000 surrogate datasets at </w:t>
      </w:r>
      <m:oMath>
        <m:r>
          <w:rPr>
            <w:rFonts w:ascii="Cambria Math" w:hAnsi="Cambria Math"/>
          </w:rPr>
          <m:t>D=0</m:t>
        </m:r>
      </m:oMath>
      <w:r w:rsidRPr="007C405B">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below the 2.5% quantile or above the 97.5% quantile, we reject the null (</w:t>
      </w:r>
      <w:r w:rsidRPr="007C405B">
        <w:rPr>
          <w:i/>
        </w:rPr>
        <w:t>i.e.</w:t>
      </w:r>
      <w:r w:rsidRPr="007C405B">
        <w:t xml:space="preserve"> neutral) hypothesis. Evidence of either overdispersion (</w:t>
      </w:r>
      <m:oMath>
        <m:r>
          <w:rPr>
            <w:rFonts w:ascii="Cambria Math" w:hAnsi="Cambria Math"/>
          </w:rPr>
          <m:t>D&gt;0</m:t>
        </m:r>
      </m:oMath>
      <w:r w:rsidRPr="007C405B">
        <w:t>) or underdispersion (</w:t>
      </w:r>
      <m:oMath>
        <m:r>
          <w:rPr>
            <w:rFonts w:ascii="Cambria Math" w:hAnsi="Cambria Math"/>
          </w:rPr>
          <m:t>D&lt;0</m:t>
        </m:r>
      </m:oMath>
      <w:r w:rsidRPr="007C405B">
        <w:t>) allows us to reject.</w:t>
      </w:r>
      <w:ins w:id="140" w:author="jack" w:date="2020-01-21T13:56:00Z">
        <w:r w:rsidR="00374407">
          <w:t xml:space="preserve"> </w:t>
        </w:r>
        <w:commentRangeStart w:id="141"/>
        <w:r w:rsidR="00374407">
          <w:t xml:space="preserve">A second method of simulating communities under </w:t>
        </w:r>
        <w:r w:rsidR="00374407" w:rsidRPr="00374407">
          <w:rPr>
            <w:i/>
            <w:rPrChange w:id="142" w:author="jack" w:date="2020-01-21T13:57:00Z">
              <w:rPr/>
            </w:rPrChange>
          </w:rPr>
          <w:t>D</w:t>
        </w:r>
        <w:r w:rsidR="00374407">
          <w:t xml:space="preserve"> = 0</w:t>
        </w:r>
      </w:ins>
      <w:ins w:id="143" w:author="jack" w:date="2020-01-21T13:57:00Z">
        <w:r w:rsidR="00374407">
          <w:t xml:space="preserve"> was used as well, where </w:t>
        </w:r>
      </w:ins>
      <w:ins w:id="144" w:author="jack" w:date="2020-01-21T14:00:00Z">
        <w:r w:rsidR="006C7B88">
          <w:t xml:space="preserve">simulated communities were drawn </w:t>
        </w:r>
      </w:ins>
      <w:ins w:id="145" w:author="jack" w:date="2020-01-21T14:04:00Z">
        <w:r w:rsidR="006C7B88">
          <w:t xml:space="preserve">without replacement </w:t>
        </w:r>
      </w:ins>
      <w:ins w:id="146" w:author="jack" w:date="2020-01-21T14:00:00Z">
        <w:r w:rsidR="006C7B88">
          <w:t xml:space="preserve">from the pool of all </w:t>
        </w:r>
      </w:ins>
      <w:ins w:id="147" w:author="jack" w:date="2020-01-21T14:02:00Z">
        <w:r w:rsidR="006C7B88">
          <w:t xml:space="preserve">individual </w:t>
        </w:r>
      </w:ins>
      <w:ins w:id="148" w:author="jack" w:date="2020-01-21T14:00:00Z">
        <w:r w:rsidR="006C7B88">
          <w:t xml:space="preserve">observations within </w:t>
        </w:r>
      </w:ins>
      <w:ins w:id="149" w:author="jack" w:date="2020-01-21T16:08:00Z">
        <w:r w:rsidR="00427A44">
          <w:t>a</w:t>
        </w:r>
      </w:ins>
      <w:ins w:id="150" w:author="jack" w:date="2020-01-21T14:00:00Z">
        <w:r w:rsidR="006C7B88">
          <w:t xml:space="preserve"> </w:t>
        </w:r>
      </w:ins>
      <w:ins w:id="151" w:author="jack" w:date="2020-01-21T16:18:00Z">
        <w:r w:rsidR="00AC77B0">
          <w:t xml:space="preserve">rarefied </w:t>
        </w:r>
      </w:ins>
      <w:ins w:id="152" w:author="jack" w:date="2020-01-21T14:00:00Z">
        <w:r w:rsidR="006C7B88">
          <w:t>data set</w:t>
        </w:r>
      </w:ins>
      <w:ins w:id="153" w:author="jack" w:date="2020-01-21T16:17:00Z">
        <w:r w:rsidR="00AC77B0">
          <w:t xml:space="preserve">. In this context, an “observation” is the datum within a </w:t>
        </w:r>
      </w:ins>
      <w:ins w:id="154" w:author="jack" w:date="2020-01-21T16:16:00Z">
        <w:r w:rsidR="00AC77B0">
          <w:t>species</w:t>
        </w:r>
      </w:ins>
      <w:ins w:id="155" w:author="jack" w:date="2020-01-21T16:19:00Z">
        <w:r w:rsidR="00F53ABC">
          <w:t>-by-</w:t>
        </w:r>
      </w:ins>
      <w:ins w:id="156" w:author="jack" w:date="2020-01-21T16:16:00Z">
        <w:r w:rsidR="00AC77B0">
          <w:t xml:space="preserve"> site </w:t>
        </w:r>
      </w:ins>
      <w:ins w:id="157" w:author="jack" w:date="2020-01-21T16:17:00Z">
        <w:r w:rsidR="00AC77B0">
          <w:t xml:space="preserve">matrix of count data; a given column contains </w:t>
        </w:r>
        <w:r w:rsidR="00AC77B0">
          <w:rPr>
            <w:i/>
          </w:rPr>
          <w:t>d</w:t>
        </w:r>
        <w:r w:rsidR="00AC77B0">
          <w:t xml:space="preserve"> observations where </w:t>
        </w:r>
        <w:r w:rsidR="00AC77B0">
          <w:rPr>
            <w:i/>
          </w:rPr>
          <w:t>d</w:t>
        </w:r>
        <w:r w:rsidR="00AC77B0">
          <w:t xml:space="preserve"> is the sequencing depth</w:t>
        </w:r>
      </w:ins>
      <w:ins w:id="158" w:author="jack" w:date="2020-01-21T14:00:00Z">
        <w:r w:rsidR="006C7B88">
          <w:t xml:space="preserve">. This </w:t>
        </w:r>
      </w:ins>
      <w:ins w:id="159" w:author="jack" w:date="2020-01-21T14:02:00Z">
        <w:r w:rsidR="006C7B88">
          <w:t xml:space="preserve">“individual null” accounts for differences in </w:t>
        </w:r>
      </w:ins>
      <w:ins w:id="160" w:author="jack" w:date="2020-01-21T14:33:00Z">
        <w:r w:rsidR="0051651B">
          <w:t xml:space="preserve">total species </w:t>
        </w:r>
      </w:ins>
      <w:ins w:id="161" w:author="jack" w:date="2020-01-21T16:18:00Z">
        <w:r w:rsidR="00AC77B0">
          <w:t xml:space="preserve">relative </w:t>
        </w:r>
      </w:ins>
      <w:ins w:id="162" w:author="jack" w:date="2020-01-21T14:33:00Z">
        <w:r w:rsidR="0051651B">
          <w:t>abundance across a time series</w:t>
        </w:r>
      </w:ins>
      <w:ins w:id="163" w:author="jack" w:date="2020-01-21T14:02:00Z">
        <w:r w:rsidR="006C7B88">
          <w:t>, while the simulation above only considers presence-absence of species. Results of this model were analyzed the same as above.</w:t>
        </w:r>
      </w:ins>
      <w:commentRangeEnd w:id="141"/>
      <w:ins w:id="164" w:author="jack" w:date="2020-01-21T14:34:00Z">
        <w:r w:rsidR="00B324E0">
          <w:rPr>
            <w:rStyle w:val="CommentReference"/>
          </w:rPr>
          <w:commentReference w:id="141"/>
        </w:r>
      </w:ins>
    </w:p>
    <w:p w14:paraId="4666A7E8" w14:textId="77777777" w:rsidR="008F3815" w:rsidRPr="007C405B" w:rsidRDefault="00F94A80">
      <w:pPr>
        <w:pStyle w:val="Heading2"/>
        <w:rPr>
          <w:sz w:val="24"/>
          <w:szCs w:val="24"/>
        </w:rPr>
      </w:pPr>
      <w:bookmarkStart w:id="165" w:name="sec:analysis"/>
      <w:r w:rsidRPr="007C405B">
        <w:rPr>
          <w:sz w:val="24"/>
          <w:szCs w:val="24"/>
        </w:rPr>
        <w:t>Analysis</w:t>
      </w:r>
      <w:bookmarkEnd w:id="165"/>
    </w:p>
    <w:p w14:paraId="6B445A20" w14:textId="77777777" w:rsidR="008F3815" w:rsidRPr="007C405B" w:rsidRDefault="00F94A80">
      <w:pPr>
        <w:pStyle w:val="FirstParagraph"/>
      </w:pPr>
      <w:r w:rsidRPr="007C405B">
        <w:t>This section is a summary of our data analysis. Detailed methods for this section are available as supplemental information.</w:t>
      </w:r>
    </w:p>
    <w:p w14:paraId="38427E94" w14:textId="77777777" w:rsidR="008F3815" w:rsidRPr="007C405B" w:rsidRDefault="00F94A80">
      <w:pPr>
        <w:pStyle w:val="BodyText"/>
      </w:pPr>
      <w:r w:rsidRPr="007C405B">
        <w:t xml:space="preserve">We ran our model on data from 36 individuals from three data sources. Two individuals were from Caporaso </w:t>
      </w:r>
      <w:r w:rsidRPr="007C405B">
        <w:rPr>
          <w:i/>
        </w:rPr>
        <w:t>et al.</w:t>
      </w:r>
      <w:r w:rsidRPr="007C405B">
        <w:t xml:space="preserve"> [13], 33 were from Yassour </w:t>
      </w:r>
      <w:r w:rsidRPr="007C405B">
        <w:rPr>
          <w:i/>
        </w:rPr>
        <w:t>et al.</w:t>
      </w:r>
      <w:r w:rsidRPr="007C405B">
        <w:t xml:space="preserve"> [35], and one was from Koenig </w:t>
      </w:r>
      <w:r w:rsidRPr="007C405B">
        <w:rPr>
          <w:i/>
        </w:rPr>
        <w:t>et al.</w:t>
      </w:r>
      <w:r w:rsidRPr="007C405B">
        <w:t xml:space="preserve"> [7]. In all cases, data were downloaded and processed using the unoise3 pipeline [37], which clusters sequence data into exact sequence variants called zOTUs. The Koenig </w:t>
      </w:r>
      <w:r w:rsidRPr="007C405B">
        <w:rPr>
          <w:i/>
        </w:rPr>
        <w:t>et al.</w:t>
      </w:r>
      <w:r w:rsidRPr="007C405B">
        <w:t xml:space="preserve"> infant gut data set was split into two data sets, one for samples collected before the subject began consuming baby formula, and one after. Our model was run on these data as described above, resulting in </w:t>
      </w:r>
      <m:oMath>
        <m:r>
          <w:rPr>
            <w:rFonts w:ascii="Cambria Math" w:hAnsi="Cambria Math"/>
          </w:rPr>
          <m:t>D</m:t>
        </m:r>
      </m:oMath>
      <w:r w:rsidRPr="007C405B">
        <w:t xml:space="preserve"> estimates for the before and after formula data sets.</w:t>
      </w:r>
    </w:p>
    <w:p w14:paraId="69FEBE78" w14:textId="77777777" w:rsidR="008F3815" w:rsidRPr="007C405B" w:rsidRDefault="00F94A80">
      <w:pPr>
        <w:pStyle w:val="BodyText"/>
      </w:pPr>
      <w:r w:rsidRPr="007C405B">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rPr>
          <m:t>D</m:t>
        </m:r>
      </m:oMath>
      <w:r w:rsidRPr="007C405B">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dataset, in order to see how </w:t>
      </w:r>
      <m:oMath>
        <m:r>
          <w:rPr>
            <w:rFonts w:ascii="Cambria Math" w:hAnsi="Cambria Math"/>
          </w:rPr>
          <m:t>D</m:t>
        </m:r>
      </m:oMath>
      <w:r w:rsidRPr="007C405B">
        <w:t xml:space="preserve"> varied over time.</w:t>
      </w:r>
    </w:p>
    <w:p w14:paraId="6CDDDF1A" w14:textId="77777777" w:rsidR="008F3815" w:rsidRPr="007C405B" w:rsidRDefault="00F94A80">
      <w:pPr>
        <w:pStyle w:val="BodyText"/>
      </w:pPr>
      <w:r w:rsidRPr="007C405B">
        <w:t xml:space="preserve">Finnish infant sequence data from Yassour </w:t>
      </w:r>
      <w:r w:rsidRPr="007C405B">
        <w:rPr>
          <w:i/>
        </w:rPr>
        <w:t>et al.</w:t>
      </w:r>
      <w:r w:rsidRPr="007C405B">
        <w:t xml:space="preserve"> [35] were split into data sets for each of 33 individuals, and our model was run for each. Estimated </w:t>
      </w:r>
      <m:oMath>
        <m:r>
          <w:rPr>
            <w:rFonts w:ascii="Cambria Math" w:hAnsi="Cambria Math"/>
          </w:rPr>
          <m:t>D</m:t>
        </m:r>
      </m:oMath>
      <w:r w:rsidRPr="007C405B">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m:oMath>
        <m:r>
          <w:rPr>
            <w:rFonts w:ascii="Cambria Math" w:hAnsi="Cambria Math"/>
          </w:rPr>
          <m:t>D</m:t>
        </m:r>
      </m:oMath>
      <w:r w:rsidRPr="007C405B">
        <w:t xml:space="preserve"> estimates via correlation analysis.</w:t>
      </w:r>
    </w:p>
    <w:p w14:paraId="16C4DCA9" w14:textId="77777777" w:rsidR="008F3815" w:rsidRPr="007C405B" w:rsidRDefault="00F94A80">
      <w:pPr>
        <w:pStyle w:val="Heading2"/>
        <w:rPr>
          <w:sz w:val="24"/>
          <w:szCs w:val="24"/>
        </w:rPr>
      </w:pPr>
      <w:bookmarkStart w:id="166" w:name="sec:codeAndData"/>
      <w:r w:rsidRPr="007C405B">
        <w:rPr>
          <w:sz w:val="24"/>
          <w:szCs w:val="24"/>
        </w:rPr>
        <w:t>Code and Data</w:t>
      </w:r>
      <w:bookmarkEnd w:id="166"/>
    </w:p>
    <w:p w14:paraId="19520EBF" w14:textId="77777777" w:rsidR="008F3815" w:rsidRDefault="00F94A80">
      <w:pPr>
        <w:pStyle w:val="FirstParagraph"/>
      </w:pPr>
      <w:r w:rsidRPr="007C405B">
        <w:t>R code and d</w:t>
      </w:r>
      <w:r>
        <w:t xml:space="preserve">ata to replicate our analysis, or to perform a similar analysis on other data, are available on GitHub, at </w:t>
      </w:r>
      <w:hyperlink r:id="rId10">
        <w:r>
          <w:rPr>
            <w:rStyle w:val="Hyperlink"/>
          </w:rPr>
          <w:t>https://github.com/darcyj/pd_model</w:t>
        </w:r>
      </w:hyperlink>
      <w:r>
        <w:t>.</w:t>
      </w:r>
    </w:p>
    <w:p w14:paraId="7C0C7692" w14:textId="77777777" w:rsidR="008F3815" w:rsidRDefault="00F94A80">
      <w:pPr>
        <w:pStyle w:val="Heading1"/>
      </w:pPr>
      <w:bookmarkStart w:id="167" w:name="sec:results"/>
      <w:r>
        <w:t>Results</w:t>
      </w:r>
      <w:bookmarkEnd w:id="167"/>
    </w:p>
    <w:p w14:paraId="052DC04B" w14:textId="77777777" w:rsidR="008F3815" w:rsidRPr="00470EE4" w:rsidRDefault="00F94A80">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 and underdispersion relative to the neutral model. Our error model also fit well to the </w:t>
      </w:r>
      <w:r w:rsidRPr="00470EE4">
        <w:t>differences between empirical and surrogate datasets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470EE4">
        <w:t xml:space="preserve">, Fig. 1B). Each error model fit was visually inspected for goodness of fit, to be sure that </w:t>
      </w:r>
      <m:oMath>
        <m:r>
          <w:rPr>
            <w:rFonts w:ascii="Cambria Math" w:hAnsi="Cambria Math"/>
          </w:rPr>
          <m:t>D</m:t>
        </m:r>
      </m:oMath>
      <w:r w:rsidRPr="00470EE4">
        <w:t xml:space="preserve"> estimates were not spurious. All data sets passed this inspection.</w:t>
      </w:r>
    </w:p>
    <w:p w14:paraId="4736BD76" w14:textId="77777777" w:rsidR="008F3815" w:rsidRPr="00470EE4" w:rsidRDefault="00F94A80">
      <w:pPr>
        <w:pStyle w:val="Heading2"/>
        <w:rPr>
          <w:sz w:val="24"/>
          <w:szCs w:val="24"/>
        </w:rPr>
      </w:pPr>
      <w:bookmarkStart w:id="168" w:name="results-from-moving-pictures-data"/>
      <w:r w:rsidRPr="00470EE4">
        <w:rPr>
          <w:sz w:val="24"/>
          <w:szCs w:val="24"/>
        </w:rPr>
        <w:t>Results from “moving pictures” data</w:t>
      </w:r>
      <w:bookmarkEnd w:id="168"/>
    </w:p>
    <w:p w14:paraId="1A0F24E5" w14:textId="77777777" w:rsidR="008F3815" w:rsidRPr="00470EE4" w:rsidRDefault="00F94A80">
      <w:pPr>
        <w:pStyle w:val="FirstParagraph"/>
      </w:pPr>
      <w:r w:rsidRPr="00470EE4">
        <w:t xml:space="preserve">All time-series from adult feces and palm microbiomes [13] showed significant phylogenetic underdispersion of first-time zOTU detections (Fig. 2). This means that when a zOTU was detected for the first time in one of these communities, it was more likely to be phylogenetically similar to a zOTU that had previously been detected in community. For both the male and female subject, </w:t>
      </w:r>
      <m:oMath>
        <m:r>
          <w:rPr>
            <w:rFonts w:ascii="Cambria Math" w:hAnsi="Cambria Math"/>
          </w:rPr>
          <m:t>D</m:t>
        </m:r>
      </m:oMath>
      <w:r w:rsidRPr="00470EE4">
        <w:t xml:space="preserve"> estimates were lower (more underdispersed) in the feces than in the palms, left and right palm </w:t>
      </w:r>
      <m:oMath>
        <m:r>
          <w:rPr>
            <w:rFonts w:ascii="Cambria Math" w:hAnsi="Cambria Math"/>
          </w:rPr>
          <m:t>D</m:t>
        </m:r>
      </m:oMath>
      <w:r w:rsidRPr="00470EE4">
        <w:t xml:space="preserve"> estimates were similar to each other, and tongue </w:t>
      </w:r>
      <m:oMath>
        <m:r>
          <w:rPr>
            <w:rFonts w:ascii="Cambria Math" w:hAnsi="Cambria Math"/>
          </w:rPr>
          <m:t>D</m:t>
        </m:r>
      </m:oMath>
      <w:r w:rsidRPr="00470EE4">
        <w:t xml:space="preserve"> estimates were higher. All sites except the tongue showed statistically significant underdispersion in both subjects, while tongue data were not significantly different than the neutral model. </w:t>
      </w:r>
      <w:ins w:id="169" w:author="jack" w:date="2020-01-21T14:06:00Z">
        <w:r w:rsidR="006C7B88">
          <w:t xml:space="preserve">The results for the “individual null” were the same. </w:t>
        </w:r>
      </w:ins>
      <w:r w:rsidRPr="00470EE4">
        <w:t xml:space="preserve">In the comparison between “meta” and “self” models, “meta” models needed to be much more underdispersed than “self” in order to approximate empirical phylogenetic diversity accumulation (Fig. S2). We also observed a general upward trend in </w:t>
      </w:r>
      <m:oMath>
        <m:r>
          <w:rPr>
            <w:rFonts w:ascii="Cambria Math" w:hAnsi="Cambria Math"/>
          </w:rPr>
          <m:t>D</m:t>
        </m:r>
      </m:oMath>
      <w:r w:rsidRPr="00470EE4">
        <w:t xml:space="preserve"> in our sliding window analysis of the male right palm dataset (Fig. S3), although this trend was only observed over 19 days.</w:t>
      </w:r>
    </w:p>
    <w:p w14:paraId="5207348A" w14:textId="77777777" w:rsidR="008F3815" w:rsidRPr="00470EE4" w:rsidRDefault="00F94A80">
      <w:pPr>
        <w:pStyle w:val="Heading2"/>
        <w:rPr>
          <w:sz w:val="24"/>
          <w:szCs w:val="24"/>
        </w:rPr>
      </w:pPr>
      <w:bookmarkStart w:id="170" w:name="results-from-infant-gut-data"/>
      <w:r w:rsidRPr="00470EE4">
        <w:rPr>
          <w:sz w:val="24"/>
          <w:szCs w:val="24"/>
        </w:rPr>
        <w:t>Results from infant gut data</w:t>
      </w:r>
      <w:bookmarkEnd w:id="170"/>
    </w:p>
    <w:p w14:paraId="797779AE" w14:textId="77777777" w:rsidR="008F3815" w:rsidRDefault="00F94A80">
      <w:pPr>
        <w:pStyle w:val="FirstParagraph"/>
      </w:pPr>
      <w:r w:rsidRPr="00470EE4">
        <w:t>Empirical phylodiversity accumulation in the infant gut microbiome [7] showed a sharp increase in phylodiversity after day 161 (Fig. 3), the same date that the subject began consuming baby formula. This suggests that baby formula changed the phylogenetic colonization patterns of</w:t>
      </w:r>
      <w:r>
        <w:t xml:space="preserve">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dataset was significantly underdispersed (</w:t>
      </w:r>
      <m:oMath>
        <m:r>
          <w:rPr>
            <w:rFonts w:ascii="Cambria Math" w:hAnsi="Cambria Math"/>
          </w:rPr>
          <m:t>P=0.007</m:t>
        </m:r>
      </m:oMath>
      <w:r>
        <w:t>), the formula dataset was not significantly different from the neutral model, although this result is marginal (</w:t>
      </w:r>
      <m:oMath>
        <m:r>
          <w:rPr>
            <w:rFonts w:ascii="Cambria Math" w:hAnsi="Cambria Math"/>
          </w:rPr>
          <m:t>P=0.107</m:t>
        </m:r>
      </m:oMath>
      <w:r>
        <w:t>).</w:t>
      </w:r>
      <w:ins w:id="171" w:author="jack" w:date="2020-01-21T14:06:00Z">
        <w:r w:rsidR="006C7B88">
          <w:t xml:space="preserve"> When the </w:t>
        </w:r>
      </w:ins>
      <w:ins w:id="172" w:author="jack" w:date="2020-01-21T14:07:00Z">
        <w:r w:rsidR="006C7B88">
          <w:t>“individual null” was used instead, both were significantly underdispersed.</w:t>
        </w:r>
      </w:ins>
      <w:r>
        <w:t xml:space="preserve"> Infant gut data from Finnish infants [35] were sampled at a much lower temporal resolution, and as such were not split between formula use. 31 out of 33 individuals analyzed exhibited significant underdispersion, and the other two were not significantly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w:t>
      </w:r>
      <w:ins w:id="173" w:author="jack" w:date="2020-01-21T14:08:00Z">
        <w:r w:rsidR="006C7B88">
          <w:t xml:space="preserve"> However, when the “individual null” was used, all subjects exhibited significant underdispersion.</w:t>
        </w:r>
      </w:ins>
      <w:r>
        <w:t xml:space="preserve"> Estimates of </w:t>
      </w:r>
      <m:oMath>
        <m:r>
          <w:rPr>
            <w:rFonts w:ascii="Cambria Math" w:hAnsi="Cambria Math"/>
          </w:rPr>
          <m:t>D</m:t>
        </m:r>
      </m:oMath>
      <w:r>
        <w:t xml:space="preserve"> did not significantly correlate with the number of zOTUs in a dataset, the total phylodiversity of the dataset, the initial phylodiversity of the dataset, or the number of samples in a dataset (Fig. S5).</w:t>
      </w:r>
    </w:p>
    <w:p w14:paraId="77840976" w14:textId="77777777" w:rsidR="008F3815" w:rsidRDefault="00F94A80">
      <w:pPr>
        <w:pStyle w:val="Heading1"/>
      </w:pPr>
      <w:bookmarkStart w:id="174" w:name="discussion"/>
      <w:r>
        <w:t>Discussion</w:t>
      </w:r>
      <w:bookmarkEnd w:id="174"/>
    </w:p>
    <w:p w14:paraId="1F6BDA72" w14:textId="77777777" w:rsidR="008F3815" w:rsidRDefault="00F94A80">
      <w:pPr>
        <w:pStyle w:val="FirstParagraph"/>
      </w:pPr>
      <w:r>
        <w:t xml:space="preserve">Any organism of interest in a human microbiome dataset, from the pathogenic to the probiotic, will at some point be </w:t>
      </w:r>
      <w:del w:id="175" w:author="jack" w:date="2020-01-21T14:09:00Z">
        <w:r w:rsidDel="006B68C4">
          <w:delText xml:space="preserve">detected </w:delText>
        </w:r>
      </w:del>
      <w:ins w:id="176" w:author="jack" w:date="2020-01-21T14:09:00Z">
        <w:r w:rsidR="006B68C4">
          <w:t xml:space="preserve">recruited </w:t>
        </w:r>
      </w:ins>
      <w:r>
        <w:t xml:space="preserve">for the first time, and the order in which these organisms are </w:t>
      </w:r>
      <w:del w:id="177" w:author="jack" w:date="2020-01-21T14:09:00Z">
        <w:r w:rsidDel="006B68C4">
          <w:delText xml:space="preserve">detected </w:delText>
        </w:r>
      </w:del>
      <w:ins w:id="178" w:author="jack" w:date="2020-01-21T14:09:00Z">
        <w:r w:rsidR="006B68C4">
          <w:t>recruited into</w:t>
        </w:r>
      </w:ins>
      <w:del w:id="179" w:author="jack" w:date="2020-01-21T14:09:00Z">
        <w:r w:rsidDel="006B68C4">
          <w:delText>in</w:delText>
        </w:r>
      </w:del>
      <w:r>
        <w:t xml:space="preserve"> the community is determined by community assembly processes [14]. </w:t>
      </w:r>
      <w:r w:rsidDel="008327D3">
        <w:t xml:space="preserve">Predicting which lineages of organisms can be recruited into a given environment has far-reaching implications for ecosystem remediation and management, especially in microbial communities where the medical and ecological importances of many microbes are still largely unknown [38,39]. Identifying conditions under which assembly mechanisms change, or under which non-neutral assembly is particular strong, may facilitate microbial community rehabilitation by understanding when and how microbial communities can be colonized by close/distant relatives. </w:t>
      </w:r>
      <w:moveFromRangeStart w:id="180" w:author="Cathy Lozupone" w:date="2020-01-22T13:16:00Z" w:name="move441318333"/>
      <w:moveFrom w:id="181" w:author="Cathy Lozupone" w:date="2020-01-22T13:16:00Z">
        <w:r w:rsidDel="008327D3">
          <w:t xml:space="preserve">If there are patterns or general rules for which taxa have higher probabilities of recruitment, these rules can guide habitat restoration projects, help us better design probiotics for colonization, and better exploit disturbance as a tool for managing microbial systems related to human health and disease. </w:t>
        </w:r>
      </w:moveFrom>
      <w:moveFromRangeEnd w:id="180"/>
      <w:r>
        <w:t xml:space="preserve">We found that assembly during primary succession of the infant gut (Fig. 4, Fig. S4) and during turnover of the microbial communities on the adult palms and gut (Fig. 2) follows a predictable pattern: new species are more likely to be </w:t>
      </w:r>
      <w:del w:id="182" w:author="jack" w:date="2020-01-21T14:09:00Z">
        <w:r w:rsidDel="006B68C4">
          <w:delText xml:space="preserve">detected </w:delText>
        </w:r>
      </w:del>
      <w:ins w:id="183" w:author="jack" w:date="2020-01-21T14:09:00Z">
        <w:r w:rsidR="006B68C4">
          <w:t xml:space="preserve">recruited </w:t>
        </w:r>
      </w:ins>
      <w:r>
        <w:t xml:space="preserve">if a close relative has been </w:t>
      </w:r>
      <w:del w:id="184" w:author="jack" w:date="2020-01-21T14:09:00Z">
        <w:r w:rsidDel="006B68C4">
          <w:delText xml:space="preserve">detected </w:delText>
        </w:r>
      </w:del>
      <w:ins w:id="185" w:author="jack" w:date="2020-01-21T14:09:00Z">
        <w:r w:rsidR="006B68C4">
          <w:t xml:space="preserve">recruited </w:t>
        </w:r>
      </w:ins>
      <w:r>
        <w:t>previously.</w:t>
      </w:r>
    </w:p>
    <w:p w14:paraId="07A81485" w14:textId="4C69FD2B" w:rsidR="008F3815" w:rsidDel="00E31B04" w:rsidRDefault="00F94A80">
      <w:pPr>
        <w:pStyle w:val="BodyText"/>
        <w:rPr>
          <w:del w:id="186" w:author="jack" w:date="2020-01-21T14:12:00Z"/>
        </w:rPr>
      </w:pPr>
      <w:commentRangeStart w:id="187"/>
      <w:commentRangeStart w:id="188"/>
      <w:r>
        <w: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t>
      </w:r>
      <w:r>
        <w:rPr>
          <w:i/>
        </w:rPr>
        <w:t>e.g.</w:t>
      </w:r>
      <w:r>
        <w:t xml:space="preserve"> [35]). Future work may use techniques such as qPCR to quantify abundances of individual species or strains [40], and exclude those that do not meet an </w:t>
      </w:r>
      <w:r>
        <w:rPr>
          <w:i/>
        </w:rPr>
        <w:t>a priori</w:t>
      </w:r>
      <w:r>
        <w:t xml:space="preserve"> abundance threshold for detection. Nevertheless, in order to be conservative in our language and our approach, we have described our model and our hypotheses in terms of modeling the detection of new species, rather than modeling their recruitment</w:t>
      </w:r>
      <w:commentRangeEnd w:id="188"/>
      <w:r w:rsidR="009168F0">
        <w:rPr>
          <w:rStyle w:val="CommentReference"/>
        </w:rPr>
        <w:commentReference w:id="188"/>
      </w:r>
      <w:r>
        <w:t>.</w:t>
      </w:r>
      <w:commentRangeEnd w:id="187"/>
      <w:r w:rsidR="007C5AD6">
        <w:rPr>
          <w:rStyle w:val="CommentReference"/>
        </w:rPr>
        <w:commentReference w:id="187"/>
      </w:r>
    </w:p>
    <w:p w14:paraId="5627E245" w14:textId="77777777" w:rsidR="008F3815" w:rsidRDefault="00F94A80">
      <w:pPr>
        <w:pStyle w:val="BodyText"/>
      </w:pPr>
      <w:r>
        <w:t xml:space="preserve">The generally “nepotistic” pattern we observed </w:t>
      </w:r>
      <w:del w:id="189" w:author="jack" w:date="2020-01-21T14:31:00Z">
        <w:r w:rsidDel="0051651B">
          <w:delText xml:space="preserve">in new species detection </w:delText>
        </w:r>
      </w:del>
      <w:r>
        <w:t xml:space="preserve">supports our underdispersion hypothesis, which follows Darwin’s pre-adaptation hypothesis [23] and more recent ecological theory as well [30,41]. Much work in phylogenetic community ecology posits that competition tends to be strongest among closely-related species due to phylogenetic niche conservatism [42], so many closely-related species are 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better conceptualized as </w:t>
      </w:r>
      <w:ins w:id="190" w:author="jack" w:date="2020-01-21T15:27:00Z">
        <w:r w:rsidR="00DF311A">
          <w:t>selection (</w:t>
        </w:r>
      </w:ins>
      <w:ins w:id="191" w:author="jack" w:date="2020-01-21T15:28:00Z">
        <w:r w:rsidR="00DF311A">
          <w:rPr>
            <w:i/>
          </w:rPr>
          <w:t xml:space="preserve">i.e. </w:t>
        </w:r>
      </w:ins>
      <w:r>
        <w:t>environmental filtering</w:t>
      </w:r>
      <w:ins w:id="192" w:author="jack" w:date="2020-01-21T15:27:00Z">
        <w:r w:rsidR="00DF311A">
          <w:t>)</w:t>
        </w:r>
      </w:ins>
      <w:r>
        <w:t xml:space="preserve"> instead [41], especially since studies showing evidence for competitive exclusion in microbial communities focus on competition between closely-related species [16,25].</w:t>
      </w:r>
    </w:p>
    <w:p w14:paraId="5320547F" w14:textId="77777777" w:rsidR="008F3815" w:rsidRDefault="009C2A94">
      <w:pPr>
        <w:pStyle w:val="BodyText"/>
      </w:pPr>
      <w:r>
        <w:t>O</w:t>
      </w:r>
      <w:r w:rsidR="00F94A80">
        <w:t xml:space="preserve">ur model investigates the extent to which newly </w:t>
      </w:r>
      <w:del w:id="193" w:author="jack" w:date="2020-01-21T14:55:00Z">
        <w:r w:rsidR="00F94A80" w:rsidDel="001D1D1D">
          <w:delText xml:space="preserve">detected </w:delText>
        </w:r>
      </w:del>
      <w:ins w:id="194" w:author="jack" w:date="2020-01-21T14:55:00Z">
        <w:r w:rsidR="001D1D1D">
          <w:t xml:space="preserve">recruited </w:t>
        </w:r>
      </w:ins>
      <w:r w:rsidR="00F94A80">
        <w:t xml:space="preserve">species are likely to be similar to previously </w:t>
      </w:r>
      <w:del w:id="195" w:author="jack" w:date="2020-01-21T14:55:00Z">
        <w:r w:rsidR="00F94A80" w:rsidDel="001D1D1D">
          <w:delText xml:space="preserve">detected </w:delText>
        </w:r>
      </w:del>
      <w:ins w:id="196" w:author="jack" w:date="2020-01-21T14:55:00Z">
        <w:r w:rsidR="001D1D1D">
          <w:t xml:space="preserve">recruited </w:t>
        </w:r>
      </w:ins>
      <w:r w:rsidR="00F94A80">
        <w:t xml:space="preserve">close relatives, but "previously </w:t>
      </w:r>
      <w:del w:id="197" w:author="jack" w:date="2020-01-21T14:55:00Z">
        <w:r w:rsidR="00F94A80" w:rsidDel="001D1D1D">
          <w:delText>detected</w:delText>
        </w:r>
      </w:del>
      <w:ins w:id="198" w:author="jack" w:date="2020-01-21T14:55:00Z">
        <w:r w:rsidR="001D1D1D">
          <w:t>recruited</w:t>
        </w:r>
      </w:ins>
      <w:r w:rsidR="00F94A80">
        <w:t>" may in</w:t>
      </w:r>
      <w:del w:id="199" w:author="Cathy Lozupone" w:date="2020-01-22T13:33:00Z">
        <w:r w:rsidR="00F94A80" w:rsidDel="00F27142">
          <w:delText xml:space="preserve"> </w:delText>
        </w:r>
      </w:del>
      <w:r w:rsidR="00F94A80">
        <w:t>clude a significant time span. Thus, the observation of underdispersion may not reflect a lack of importance of competition</w:t>
      </w:r>
      <w:ins w:id="200" w:author="jack" w:date="2020-01-21T14:55:00Z">
        <w:r w:rsidR="001D1D1D">
          <w:t xml:space="preserve"> </w:t>
        </w:r>
        <w:commentRangeStart w:id="201"/>
        <w:r w:rsidR="001D1D1D">
          <w:t>between close relatives</w:t>
        </w:r>
      </w:ins>
      <w:commentRangeEnd w:id="201"/>
      <w:ins w:id="202" w:author="jack" w:date="2020-01-21T14:56:00Z">
        <w:r w:rsidR="001D1D1D">
          <w:rPr>
            <w:rStyle w:val="CommentReference"/>
          </w:rPr>
          <w:commentReference w:id="201"/>
        </w:r>
      </w:ins>
      <w:r w:rsidR="00F94A80">
        <w:t xml:space="preserve"> </w:t>
      </w:r>
      <w:r w:rsidR="00F94A80">
        <w:rPr>
          <w:i/>
        </w:rPr>
        <w:t>per se</w:t>
      </w:r>
      <w:r w:rsidR="00F94A80">
        <w:t xml:space="preserve">. However, </w:t>
      </w:r>
      <w:del w:id="203" w:author="jack" w:date="2020-01-21T15:30:00Z">
        <w:r w:rsidR="00F94A80" w:rsidDel="00F16F94">
          <w:delText xml:space="preserve">testing </w:delText>
        </w:r>
      </w:del>
      <w:ins w:id="204" w:author="jack" w:date="2020-01-21T15:30:00Z">
        <w:r w:rsidR="00F16F94">
          <w:t xml:space="preserve">asking </w:t>
        </w:r>
      </w:ins>
      <w:r w:rsidR="00F94A80">
        <w:t xml:space="preserve">whether new species </w:t>
      </w:r>
      <w:del w:id="205" w:author="jack" w:date="2020-01-21T15:30:00Z">
        <w:r w:rsidR="00F94A80" w:rsidDel="00F16F94">
          <w:delText xml:space="preserve">detections </w:delText>
        </w:r>
      </w:del>
      <w:ins w:id="206" w:author="jack" w:date="2020-01-21T15:30:00Z">
        <w:r w:rsidR="00F16F94">
          <w:t xml:space="preserve">recruitment is likely after </w:t>
        </w:r>
      </w:ins>
      <w:ins w:id="207" w:author="jack" w:date="2020-01-21T15:31:00Z">
        <w:r w:rsidR="00F16F94">
          <w:t>recruitment</w:t>
        </w:r>
      </w:ins>
      <w:ins w:id="208" w:author="jack" w:date="2020-01-21T15:30:00Z">
        <w:r w:rsidR="00F16F94">
          <w:t xml:space="preserve"> of a close </w:t>
        </w:r>
      </w:ins>
      <w:ins w:id="209" w:author="jack" w:date="2020-01-21T15:31:00Z">
        <w:r w:rsidR="00F16F94">
          <w:t xml:space="preserve">relative </w:t>
        </w:r>
      </w:ins>
      <w:del w:id="210" w:author="jack" w:date="2020-01-21T15:30:00Z">
        <w:r w:rsidR="00F94A80" w:rsidDel="00F16F94">
          <w:delText xml:space="preserve">are likely after a close relative has already been detected </w:delText>
        </w:r>
      </w:del>
      <w:r w:rsidR="00F94A80">
        <w:t xml:space="preserve">has relevance; for instance in human microbiome systems it may be beneficial to understand if a pathogen’s probability of </w:t>
      </w:r>
      <w:del w:id="211" w:author="jack" w:date="2020-01-21T15:31:00Z">
        <w:r w:rsidR="00F94A80" w:rsidDel="00F16F94">
          <w:delText xml:space="preserve">detection </w:delText>
        </w:r>
      </w:del>
      <w:ins w:id="212" w:author="jack" w:date="2020-01-21T15:31:00Z">
        <w:r w:rsidR="00F16F94">
          <w:t xml:space="preserve">recruitment </w:t>
        </w:r>
      </w:ins>
      <w:r w:rsidR="00F94A80">
        <w:t>may be higher if a conspecific strain was previously observed [26,28]. Approaches that consider only recent community membership may more directly inform hypotheses regarding direct competition</w:t>
      </w:r>
      <w:ins w:id="213" w:author="jack" w:date="2020-01-21T15:31:00Z">
        <w:r w:rsidR="00F16F94">
          <w:t xml:space="preserve"> between close relatives</w:t>
        </w:r>
      </w:ins>
      <w:r w:rsidR="00F94A80">
        <w:t xml:space="preserve">, or regarding more recent </w:t>
      </w:r>
      <w:del w:id="214" w:author="jack" w:date="2020-01-21T15:32:00Z">
        <w:r w:rsidR="00F94A80" w:rsidDel="00F16F94">
          <w:delText xml:space="preserve">detection </w:delText>
        </w:r>
      </w:del>
      <w:ins w:id="215" w:author="jack" w:date="2020-01-21T15:32:00Z">
        <w:r w:rsidR="00F16F94">
          <w:t xml:space="preserve">recruitment </w:t>
        </w:r>
      </w:ins>
      <w:r w:rsidR="00F94A80">
        <w:t>of close relatives. For this reason, we included a sliding-window analysis of 5-day intervals for a subset of intensively-sampled data, and showed significant underdispersion in a majority of windows analyzed (Fig. S3). This type of analysis can satisfy the issue of recency when using our model, but only when data collection is sufficiently frequent.</w:t>
      </w:r>
    </w:p>
    <w:p w14:paraId="1A566767" w14:textId="77777777" w:rsidR="00454271" w:rsidRDefault="00F94A80">
      <w:pPr>
        <w:pStyle w:val="BodyText"/>
        <w:rPr>
          <w:ins w:id="216" w:author="jack" w:date="2020-01-21T15:06:00Z"/>
        </w:rPr>
      </w:pPr>
      <w:r>
        <w:t xml:space="preserve">Regardless, non-neutral patterns of phylogenetic community structure have been interpreted to mean that traits are under ecological selection [31,44–46]. If traits are not driving community assembly [47] or if the traits driving community assembly are largely horizontally transferred between taxa independent of their relatedness (as estimated by 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species </w:t>
      </w:r>
      <w:del w:id="217" w:author="jack" w:date="2020-01-21T15:32:00Z">
        <w:r w:rsidDel="00106337">
          <w:delText xml:space="preserve">detection </w:delText>
        </w:r>
      </w:del>
      <w:ins w:id="218" w:author="jack" w:date="2020-01-21T15:32:00Z">
        <w:r w:rsidR="00106337">
          <w:t xml:space="preserve">recruitment </w:t>
        </w:r>
      </w:ins>
      <w:r>
        <w:t>order for almost all datasets we analyzed. However, if selection on traits is driving this pattern, selection itself may not occur within the host environment</w:t>
      </w:r>
      <w:ins w:id="219" w:author="jack" w:date="2020-01-21T15:25:00Z">
        <w:r w:rsidR="00DF311A">
          <w:t xml:space="preserve"> </w:t>
        </w:r>
        <w:commentRangeStart w:id="220"/>
        <w:r w:rsidR="00DF311A">
          <w:t>(“selection” here including  competition between distant relatives [mayfield and levine 2010], as described above)</w:t>
        </w:r>
      </w:ins>
      <w:r>
        <w:t xml:space="preserve">. </w:t>
      </w:r>
      <w:commentRangeEnd w:id="220"/>
      <w:r w:rsidR="00F27142">
        <w:rPr>
          <w:rStyle w:val="CommentReference"/>
        </w:rPr>
        <w:commentReference w:id="220"/>
      </w:r>
      <w:r>
        <w:t>An alternative explanation for the underdispersion we observed is that selection is external to the host environment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species </w:t>
      </w:r>
      <w:del w:id="221" w:author="jack" w:date="2020-01-21T15:32:00Z">
        <w:r w:rsidDel="00106337">
          <w:delText>detection</w:delText>
        </w:r>
      </w:del>
      <w:ins w:id="222" w:author="jack" w:date="2020-01-21T15:32:00Z">
        <w:r w:rsidR="00106337">
          <w:t>recruitment</w:t>
        </w:r>
      </w:ins>
      <w:r>
        <w:t>. But selection of microbial communities within the host has been shown by multiple studies [9–11], so it is our opinion that selection within the host is a more likely scenario</w:t>
      </w:r>
      <w:ins w:id="223" w:author="jack" w:date="2020-01-21T14:59:00Z">
        <w:r w:rsidR="00454271">
          <w:t>.</w:t>
        </w:r>
      </w:ins>
      <w:del w:id="224" w:author="jack" w:date="2020-01-21T14:59:00Z">
        <w:r w:rsidDel="001D1D1D">
          <w:delText>.</w:delText>
        </w:r>
      </w:del>
    </w:p>
    <w:p w14:paraId="7FC99708" w14:textId="77777777" w:rsidR="00DD41CE" w:rsidRDefault="00454271">
      <w:pPr>
        <w:pStyle w:val="BodyText"/>
      </w:pPr>
      <w:commentRangeStart w:id="225"/>
      <w:ins w:id="226" w:author="jack" w:date="2020-01-21T15:00:00Z">
        <w:r>
          <w:t xml:space="preserve"> </w:t>
        </w:r>
      </w:ins>
      <w:ins w:id="227" w:author="jack" w:date="2020-01-21T15:03:00Z">
        <w:r>
          <w:t xml:space="preserve">A similar point is that species </w:t>
        </w:r>
      </w:ins>
      <w:ins w:id="228" w:author="jack" w:date="2020-01-21T15:04:00Z">
        <w:r>
          <w:t>compositions of</w:t>
        </w:r>
      </w:ins>
      <w:ins w:id="229" w:author="jack" w:date="2020-01-21T15:03:00Z">
        <w:r>
          <w:t xml:space="preserve"> these datasets do not reflect the actual species pool from which they originate</w:t>
        </w:r>
      </w:ins>
      <w:ins w:id="230" w:author="jack" w:date="2020-01-21T15:40:00Z">
        <w:r w:rsidR="00AA093A">
          <w:t>, which is likely not static over time</w:t>
        </w:r>
      </w:ins>
      <w:ins w:id="231" w:author="jack" w:date="2020-01-21T15:06:00Z">
        <w:r>
          <w:t xml:space="preserve">. Our model draws species from the pool of all species observed over the course of a time-series, </w:t>
        </w:r>
      </w:ins>
      <w:ins w:id="232" w:author="jack" w:date="2020-01-21T15:07:00Z">
        <w:r w:rsidR="00DD41CE">
          <w:t xml:space="preserve">and with that model we ask whether the order in which those species were recruited is consistant with under- or overdispersion hypotheses. </w:t>
        </w:r>
      </w:ins>
      <w:ins w:id="233" w:author="jack" w:date="2020-01-21T15:08:00Z">
        <w:r w:rsidR="00DD41CE">
          <w:t xml:space="preserve">It is for this reason that we discuss our model in the context of the order of recruitment, regardless of whether selection took place in the host or was external as described above. A null model that accounts for a </w:t>
        </w:r>
      </w:ins>
      <w:ins w:id="234" w:author="jack" w:date="2020-01-21T15:40:00Z">
        <w:r w:rsidR="00AA093A">
          <w:t xml:space="preserve">dynamic </w:t>
        </w:r>
      </w:ins>
      <w:ins w:id="235" w:author="jack" w:date="2020-01-21T15:08:00Z">
        <w:r w:rsidR="00DD41CE">
          <w:t xml:space="preserve">species pool that is external to the host could be used with the type of analysis we present here, in order to understand if </w:t>
        </w:r>
      </w:ins>
      <w:ins w:id="236" w:author="jack" w:date="2020-01-21T15:11:00Z">
        <w:r w:rsidR="00DD41CE">
          <w:t>the processes underlying over-/underdispersion take place in the host or in  the hosts</w:t>
        </w:r>
      </w:ins>
      <w:ins w:id="237" w:author="jack" w:date="2020-01-21T15:12:00Z">
        <w:r w:rsidR="00DD41CE">
          <w:t xml:space="preserve">’s environment. </w:t>
        </w:r>
      </w:ins>
      <w:ins w:id="238" w:author="jack" w:date="2020-01-21T15:13:00Z">
        <w:r w:rsidR="00DD41CE">
          <w:t xml:space="preserve">Our </w:t>
        </w:r>
      </w:ins>
      <w:ins w:id="239" w:author="jack" w:date="2020-01-21T15:14:00Z">
        <w:r w:rsidR="00862E5D">
          <w:t xml:space="preserve">“meta vs. self” comparison (Fig. S2) uses the combined habitat-specific microbiomes of two co-habitating individuals as a broader species pool, and we found even stronger underdispersion when empirical </w:t>
        </w:r>
      </w:ins>
      <w:ins w:id="240" w:author="jack" w:date="2020-01-21T15:15:00Z">
        <w:r w:rsidR="00862E5D">
          <w:t>“self” patterns were compared to the broader “meta” species pool, suggesting strong selection within the host environment. Still, this broader species pool is not a substitute for a thorough inventory of the real species pool</w:t>
        </w:r>
      </w:ins>
      <w:ins w:id="241" w:author="jack" w:date="2020-01-21T15:34:00Z">
        <w:r w:rsidR="00106337">
          <w:t>, which would be required to ascertain whether over/underdispersion originated in the host or elsewhere.</w:t>
        </w:r>
      </w:ins>
      <w:ins w:id="242" w:author="jack" w:date="2020-01-21T15:35:00Z">
        <w:r w:rsidR="00106337">
          <w:t xml:space="preserve"> As such, f</w:t>
        </w:r>
      </w:ins>
      <w:ins w:id="243" w:author="jack" w:date="2020-01-21T15:15:00Z">
        <w:r w:rsidR="00862E5D">
          <w:t>uture studies may wish to intensively sample a subject</w:t>
        </w:r>
      </w:ins>
      <w:ins w:id="244" w:author="jack" w:date="2020-01-21T15:17:00Z">
        <w:r w:rsidR="00862E5D">
          <w:t>’s environment in order to better catalog the species pool</w:t>
        </w:r>
      </w:ins>
      <w:ins w:id="245" w:author="jack" w:date="2020-01-21T15:35:00Z">
        <w:r w:rsidR="00AA093A">
          <w:t xml:space="preserve">, and perhaps </w:t>
        </w:r>
      </w:ins>
      <w:ins w:id="246" w:author="jack" w:date="2020-01-21T15:19:00Z">
        <w:r w:rsidR="00862E5D">
          <w:t>use qPCR to obtain environmental concentrations of species within the species pool [</w:t>
        </w:r>
      </w:ins>
      <w:ins w:id="247" w:author="jack" w:date="2020-01-21T15:21:00Z">
        <w:r w:rsidR="00862E5D">
          <w:t xml:space="preserve">Williamson 2019], as a proxy for </w:t>
        </w:r>
        <w:commentRangeStart w:id="248"/>
        <w:r w:rsidR="00862E5D">
          <w:t>propagule pressure</w:t>
        </w:r>
      </w:ins>
      <w:commentRangeEnd w:id="248"/>
      <w:r w:rsidR="00F27142">
        <w:rPr>
          <w:rStyle w:val="CommentReference"/>
        </w:rPr>
        <w:commentReference w:id="248"/>
      </w:r>
      <w:ins w:id="250" w:author="jack" w:date="2020-01-21T15:21:00Z">
        <w:r w:rsidR="00862E5D">
          <w:t xml:space="preserve">. </w:t>
        </w:r>
      </w:ins>
      <w:commentRangeEnd w:id="225"/>
      <w:ins w:id="251" w:author="jack" w:date="2020-01-21T15:38:00Z">
        <w:r w:rsidR="00AA093A">
          <w:rPr>
            <w:rStyle w:val="CommentReference"/>
          </w:rPr>
          <w:commentReference w:id="225"/>
        </w:r>
      </w:ins>
    </w:p>
    <w:p w14:paraId="73B40C15" w14:textId="77777777" w:rsidR="008F3815" w:rsidRDefault="00F94A80">
      <w:pPr>
        <w:pStyle w:val="BodyText"/>
      </w:pPr>
      <w:r>
        <w:t>As to why no datasets analyzed showed significant phylogenetic overdispersion (</w:t>
      </w:r>
      <m:oMath>
        <m:r>
          <w:rPr>
            <w:rFonts w:ascii="Cambria Math" w:hAnsi="Cambria Math"/>
          </w:rPr>
          <m:t>D&gt;0</m:t>
        </m:r>
      </m:oMath>
      <w:r>
        <w:t>), we are not certain. At the beginning of development of this model, we expected microbial communities in the human microbiome to follow the overdispersion hypothesis, partly from microbiome studies suggesting competition among closely-related bacteria is an important factor in human gut microbial community assembly [49,50</w:t>
      </w:r>
      <w:ins w:id="252" w:author="jack" w:date="2020-01-21T15:37:00Z">
        <w:r w:rsidR="00AA093A">
          <w:t>, nemergut et al. 2013</w:t>
        </w:r>
      </w:ins>
      <w:r>
        <w:t>], and also because of work in experimental microcosms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via constant re-assembly of communities. In this case, niches may be filled by random “winners” after each disturbance, as in a competitive lottery scenario [18]. These “winners” would still need to be pre-adapted to their environment, so they would be more likely to be closely related to previous “winners”, as in our findings. Similarly, environments with fluctuating resource profiles may result in clusters of organisms occupying the same niche [51]. The datasets we used are also somewhat limited in terms of phylogenetic resolution, as short reads of the 16S marker gene are insufficient to detect strain-level variation [27,50,52].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14:paraId="5D407D56" w14:textId="77777777" w:rsidR="008F3815" w:rsidRDefault="00F94A80">
      <w:pPr>
        <w:pStyle w:val="BodyText"/>
      </w:pPr>
      <w:r>
        <w:t xml:space="preserve">A strength of our model is that it estimates values of </w:t>
      </w:r>
      <m:oMath>
        <m:r>
          <w:rPr>
            <w:rFonts w:ascii="Cambria Math" w:hAnsi="Cambria Math"/>
          </w:rPr>
          <m:t>D</m:t>
        </m:r>
      </m:oMath>
      <w: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w:t>
      </w:r>
      <w:r w:rsidRPr="004F700D">
        <w:rPr>
          <w:i/>
        </w:rPr>
        <w:t>D</w:t>
      </w:r>
      <w:r>
        <w:t xml:space="preserve"> value for a community appears to be a function of body site (Fig. 2). Although this result is only shown across two subjects, the parallel patterns between the male and female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m:oMath>
        <m:r>
          <w:rPr>
            <w:rFonts w:ascii="Cambria Math" w:hAnsi="Cambria Math"/>
          </w:rPr>
          <m:t>P=0.107</m:t>
        </m:r>
      </m:oMath>
      <w:r>
        <w:t>).</w:t>
      </w:r>
    </w:p>
    <w:p w14:paraId="0E1521E3" w14:textId="77777777" w:rsidR="008F3815" w:rsidRDefault="00F94A80">
      <w:pPr>
        <w:pStyle w:val="BodyText"/>
      </w:pPr>
      <w:r>
        <w:t xml:space="preserve">In addition to showing that our model can be a useful tool for future studies, our findings also hint that phylogenetic underdispersion may be a common trend for the human gut microbiome, although demonstrating a general trend would require analysis of more than the 36 individuals we analyzed.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 although again more exhaustive study is needed. To facilitate further discovery both in the human microbiome and in other environments, we have made our R code and a tutorial available on GitHub: </w:t>
      </w:r>
      <w:hyperlink r:id="rId11">
        <w:r>
          <w:rPr>
            <w:rStyle w:val="Hyperlink"/>
          </w:rPr>
          <w:t>https://github.com/darcyj/pd_model</w:t>
        </w:r>
      </w:hyperlink>
      <w:r>
        <w:t>.</w:t>
      </w:r>
    </w:p>
    <w:p w14:paraId="5BC1CC8B" w14:textId="77777777" w:rsidR="008F3815" w:rsidRDefault="00F94A80">
      <w:pPr>
        <w:pStyle w:val="Heading1"/>
      </w:pPr>
      <w:bookmarkStart w:id="253" w:name="acknowledgements"/>
      <w:r>
        <w:t>Acknowledgements</w:t>
      </w:r>
      <w:bookmarkEnd w:id="253"/>
    </w:p>
    <w:p w14:paraId="34D0CA7C" w14:textId="77777777" w:rsidR="008F3815" w:rsidRDefault="00F94A80">
      <w:pPr>
        <w:pStyle w:val="FirstParagraph"/>
      </w:pPr>
      <w: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14:paraId="48F4D6A8" w14:textId="77777777" w:rsidR="008F3815" w:rsidRDefault="00F94A80">
      <w:pPr>
        <w:pStyle w:val="Heading1"/>
      </w:pPr>
      <w:bookmarkStart w:id="254" w:name="conflict-of-interest"/>
      <w:r>
        <w:t>Conflict of Interest</w:t>
      </w:r>
      <w:bookmarkEnd w:id="254"/>
    </w:p>
    <w:p w14:paraId="73DBBC2D" w14:textId="77777777" w:rsidR="008F3815" w:rsidRDefault="00F94A80">
      <w:pPr>
        <w:pStyle w:val="FirstParagraph"/>
      </w:pPr>
      <w:r>
        <w:t>The authors declare that no conflict of interest exists.</w:t>
      </w:r>
    </w:p>
    <w:p w14:paraId="4FCEFFAF" w14:textId="77777777" w:rsidR="008F3815" w:rsidRDefault="00F94A80">
      <w:pPr>
        <w:pStyle w:val="Heading1"/>
      </w:pPr>
      <w:bookmarkStart w:id="255" w:name="figures"/>
      <w:r>
        <w:t>Figure</w:t>
      </w:r>
      <w:bookmarkEnd w:id="255"/>
      <w:r w:rsidR="00470EE4">
        <w:t xml:space="preserve"> Captions</w:t>
      </w:r>
    </w:p>
    <w:p w14:paraId="5333C7CC" w14:textId="77777777" w:rsidR="008F3815" w:rsidRDefault="00470EE4">
      <w:pPr>
        <w:pStyle w:val="BodyText"/>
      </w:pPr>
      <w:r>
        <w:t xml:space="preserve">Fig. 1: </w:t>
      </w:r>
      <w:r w:rsidR="00F94A80">
        <w:t xml:space="preserve">Phylodiversity accumulation and model fitting in the female feces dataset [13]. Plot A shows empirical (dashed) and surrogate phylodiversity accumulation curves. Surrogate curves are colored according to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 The empirical model (dashed) is below the neutral model (teal), signifying underdispersion in the order of first-time species detections. The times of sampling points are shown as vertical blue lines below the X-axis. Curves are rescaled from 0 to 1 in this figure. Plot B shows how empirical and surrogate data are compared to generate an estimate for </w:t>
      </w:r>
      <m:oMath>
        <m:r>
          <w:rPr>
            <w:rFonts w:ascii="Cambria Math" w:hAnsi="Cambria Math"/>
          </w:rPr>
          <m:t>D</m:t>
        </m:r>
      </m:oMath>
      <w:r w:rsidR="00F94A80">
        <w:t xml:space="preserve">. Differences between empirical and surrogate data at time </w:t>
      </w:r>
      <m:oMath>
        <m:r>
          <w:rPr>
            <w:rFonts w:ascii="Cambria Math" w:hAnsi="Cambria Math"/>
          </w:rPr>
          <m:t>m</m:t>
        </m:r>
      </m:oMath>
      <w:r w:rsidR="00F94A80">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values used to generate surrogate datasets are shown on the 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which help the logistic error model (black line) fit to the data, and are not shown in plot A. The red arrows show the process of error minimization, yielding a </w:t>
      </w:r>
      <m:oMath>
        <m:r>
          <w:rPr>
            <w:rFonts w:ascii="Cambria Math" w:hAnsi="Cambria Math"/>
          </w:rPr>
          <m:t>D</m:t>
        </m:r>
      </m:oMath>
      <w:r w:rsidR="00F94A80">
        <w:t xml:space="preserve"> estimate. A figure showing significance testing for these data is available as Fig. S1.</w:t>
      </w:r>
    </w:p>
    <w:p w14:paraId="0484B42E" w14:textId="77777777" w:rsidR="008F3815" w:rsidRDefault="00470EE4" w:rsidP="00470EE4">
      <w:pPr>
        <w:pStyle w:val="BodyText"/>
      </w:pPr>
      <w:r>
        <w:t xml:space="preserve">Fig.2: </w:t>
      </w:r>
      <w:r w:rsidR="00F94A80">
        <w:t>Dispersion parameter (</w:t>
      </w:r>
      <m:oMath>
        <m:r>
          <w:rPr>
            <w:rFonts w:ascii="Cambria Math" w:hAnsi="Cambria Math"/>
          </w:rPr>
          <m:t>D</m:t>
        </m:r>
      </m:oMath>
      <w:r w:rsidR="00F94A80">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viollin shows the distribution of </w:t>
      </w:r>
      <m:oMath>
        <m:r>
          <w:rPr>
            <w:rFonts w:ascii="Cambria Math" w:hAnsi="Cambria Math"/>
          </w:rPr>
          <m:t>D</m:t>
        </m:r>
      </m:oMath>
      <w:r w:rsidR="00F94A80">
        <w:t xml:space="preserve"> estimates given by logistic error model bootstraps, and the dots within violins are means. Colored portions of violins represent 95% of bootstraps. The two subjects analyzed show parallel </w:t>
      </w:r>
      <m:oMath>
        <m:r>
          <w:rPr>
            <w:rFonts w:ascii="Cambria Math" w:hAnsi="Cambria Math"/>
          </w:rPr>
          <m:t>D</m:t>
        </m:r>
      </m:oMath>
      <w:r w:rsidR="00F94A80">
        <w:t xml:space="preserve"> estimates, with feces being the lowest, followed by palms which are all similar, followed by tongue communities. For both subjects, tongue patterns were not significantly different than the neutral model.</w:t>
      </w:r>
    </w:p>
    <w:p w14:paraId="7200FEBB" w14:textId="77777777" w:rsidR="008F3815" w:rsidRDefault="00470EE4">
      <w:pPr>
        <w:pStyle w:val="BodyText"/>
      </w:pPr>
      <w:r>
        <w:t xml:space="preserve">Fig. 3: </w:t>
      </w:r>
      <w:r w:rsidR="00F94A80">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14:paraId="2B394AB7" w14:textId="77777777" w:rsidR="008F3815" w:rsidRDefault="00470EE4" w:rsidP="00470EE4">
      <w:pPr>
        <w:pStyle w:val="BodyText"/>
      </w:pPr>
      <w:r>
        <w:t>Fig. 4:</w:t>
      </w:r>
      <w:r w:rsidR="00F94A80">
        <w:t>Dispersion parameter (</w:t>
      </w:r>
      <m:oMath>
        <m:r>
          <w:rPr>
            <w:rFonts w:ascii="Cambria Math" w:hAnsi="Cambria Math"/>
          </w:rPr>
          <m:t>D</m:t>
        </m:r>
      </m:oMath>
      <w:r w:rsidR="00F94A80">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m:oMath>
        <m:r>
          <w:rPr>
            <w:rFonts w:ascii="Cambria Math" w:hAnsi="Cambria Math"/>
          </w:rPr>
          <m:t>P=0.107</m:t>
        </m:r>
      </m:oMath>
      <w:r w:rsidR="00F94A80">
        <w:t>).</w:t>
      </w:r>
    </w:p>
    <w:p w14:paraId="4FF40ED8" w14:textId="77777777" w:rsidR="00B51FA6" w:rsidRDefault="00B51FA6" w:rsidP="00B51FA6">
      <w:pPr>
        <w:pStyle w:val="Heading1"/>
      </w:pPr>
      <w:bookmarkStart w:id="256" w:name="ref-Palmer1997"/>
      <w:bookmarkStart w:id="257" w:name="refs"/>
      <w:r>
        <w:t>References</w:t>
      </w:r>
    </w:p>
    <w:p w14:paraId="60EA4F6E" w14:textId="77777777" w:rsidR="00470EE4" w:rsidRDefault="00470EE4" w:rsidP="00B51FA6">
      <w:pPr>
        <w:pStyle w:val="Bibliography"/>
      </w:pPr>
    </w:p>
    <w:p w14:paraId="17F61C6F" w14:textId="77777777" w:rsidR="008F3815" w:rsidRDefault="00F94A80">
      <w:pPr>
        <w:pStyle w:val="Bibliography"/>
      </w:pPr>
      <w:r>
        <w:t xml:space="preserve">1. Palmer MA, Ambrose RF, Poff NL. Ecological Theory and Community Restoration Ecology. Restoration Ecology. 1997 Dec;5(4):291–300. </w:t>
      </w:r>
    </w:p>
    <w:p w14:paraId="57AD9043" w14:textId="77777777" w:rsidR="008F3815" w:rsidRDefault="00F94A80">
      <w:pPr>
        <w:pStyle w:val="Bibliography"/>
      </w:pPr>
      <w:bookmarkStart w:id="258" w:name="ref-Temperton2004"/>
      <w:bookmarkEnd w:id="256"/>
      <w:r>
        <w:t xml:space="preserve">2. Temperton VM. Assembly Rules and Restoration Ecology: Bridging the Gap Between Theory and Practice. Island Press; 2004. </w:t>
      </w:r>
    </w:p>
    <w:p w14:paraId="38842E2F" w14:textId="77777777" w:rsidR="008F3815" w:rsidRDefault="00F94A80">
      <w:pPr>
        <w:pStyle w:val="Bibliography"/>
      </w:pPr>
      <w:bookmarkStart w:id="259" w:name="ref-Richards1999"/>
      <w:bookmarkEnd w:id="258"/>
      <w:r>
        <w:t xml:space="preserve">3. Richards SA, Possingham HP, Tizard J. Optimal fire management for maintaining community diversity. Ecological Applications. 1999 Aug;9(3):880–92. </w:t>
      </w:r>
    </w:p>
    <w:p w14:paraId="41ECA4BB" w14:textId="77777777" w:rsidR="008F3815" w:rsidRDefault="00F94A80">
      <w:pPr>
        <w:pStyle w:val="Bibliography"/>
      </w:pPr>
      <w:bookmarkStart w:id="260" w:name="ref-Bengtsson2000"/>
      <w:bookmarkEnd w:id="259"/>
      <w:r>
        <w:t xml:space="preserve">4. Bengtsson J, Nilsson SG, Franc A, Menozzi P. Biodiversity, disturbances, ecosystem function and management of European forests. Forest Ecology and Management. 2000 Jun;132(1):39–50. </w:t>
      </w:r>
    </w:p>
    <w:p w14:paraId="2E7863BD" w14:textId="77777777" w:rsidR="008F3815" w:rsidRDefault="00F94A80">
      <w:pPr>
        <w:pStyle w:val="Bibliography"/>
      </w:pPr>
      <w:bookmarkStart w:id="261" w:name="ref-ODwyer2012"/>
      <w:bookmarkEnd w:id="260"/>
      <w:r>
        <w:t xml:space="preserve">5. O’Dwyer JP, Kembel SW, Green JL. Phylogenetic diversity theory sheds light on the structure of microbial communities. PLoS computational biology. 2012 Jan;8(12):e1002832. </w:t>
      </w:r>
    </w:p>
    <w:p w14:paraId="5B972047" w14:textId="77777777" w:rsidR="008F3815" w:rsidRDefault="00F94A80">
      <w:pPr>
        <w:pStyle w:val="Bibliography"/>
      </w:pPr>
      <w:bookmarkStart w:id="262" w:name="ref-Goberna2014"/>
      <w:bookmarkEnd w:id="261"/>
      <w:r>
        <w:t xml:space="preserve">6. Goberna M, Navarro-Cano JA, Valiente-Banuet A, García C, Verdú M. Abiotic stress tolerance and competition-related traits underlie phylogenetic clustering in soil bacterial communities. Ecology letters. 2014 Oct;17(10):1191–201. </w:t>
      </w:r>
    </w:p>
    <w:p w14:paraId="4FBE1CBB" w14:textId="77777777" w:rsidR="008F3815" w:rsidRDefault="00F94A80">
      <w:pPr>
        <w:pStyle w:val="Bibliography"/>
      </w:pPr>
      <w:bookmarkStart w:id="263" w:name="ref-Koenig2011"/>
      <w:bookmarkEnd w:id="262"/>
      <w: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14:paraId="4B612313" w14:textId="77777777" w:rsidR="008F3815" w:rsidRDefault="00F94A80">
      <w:pPr>
        <w:pStyle w:val="Bibliography"/>
      </w:pPr>
      <w:bookmarkStart w:id="264" w:name="ref-Frank2007"/>
      <w:bookmarkEnd w:id="263"/>
      <w:r>
        <w:t xml:space="preserve">8. Frank DN, Harpaz N, St. Amand AL, Pace NR, Feldman RA, Boedeker EC. Molecular-phylogenetic characterization of microbial community imbalances in human inflammatory bowel diseases. Proceedings of the National Academy of Sciences. 2007; </w:t>
      </w:r>
    </w:p>
    <w:p w14:paraId="688B7461" w14:textId="77777777" w:rsidR="008F3815" w:rsidRDefault="00F94A80">
      <w:pPr>
        <w:pStyle w:val="Bibliography"/>
      </w:pPr>
      <w:bookmarkStart w:id="265" w:name="ref-David2014"/>
      <w:bookmarkEnd w:id="264"/>
      <w:r>
        <w:t xml:space="preserve">9. David LA, Materna AC, Friedman J, Campos-Baptista MI, Blackburn MC, Perrotta A, et al. Host lifestyle affects human microbiota on daily timescales. Genome biology. 2014 Jan;15(7):R89. </w:t>
      </w:r>
    </w:p>
    <w:p w14:paraId="48FC9D55" w14:textId="77777777" w:rsidR="008F3815" w:rsidRDefault="00F94A80">
      <w:pPr>
        <w:pStyle w:val="Bibliography"/>
      </w:pPr>
      <w:bookmarkStart w:id="266" w:name="ref-Peterfreund2012"/>
      <w:bookmarkEnd w:id="265"/>
      <w:r>
        <w:t xml:space="preserve">10. Peterfreund GL, Vandivier LE, Sinha R, Marozsan AJ, Olson WC, Zhu J, et al. Succession in the gut microbiome following antibiotic and antibody therapies for Clostridium difficile. PloS one. 2012 Jan;7(10):e46966. </w:t>
      </w:r>
    </w:p>
    <w:p w14:paraId="1E2C9588" w14:textId="77777777" w:rsidR="008F3815" w:rsidRDefault="00F94A80">
      <w:pPr>
        <w:pStyle w:val="Bibliography"/>
      </w:pPr>
      <w:bookmarkStart w:id="267" w:name="ref-Kennedy2016"/>
      <w:bookmarkEnd w:id="266"/>
      <w:r>
        <w:t xml:space="preserve">11. Kennedy RC, Fling RR, Robeson MS, Saxton AM, Donnell RL, Darcy JL, et al. Temporal Development of Gut Microbiota in Triclocarban Exposed Pregnant and Neonatal Rats. Scientific reports. 2016;6:33430. </w:t>
      </w:r>
    </w:p>
    <w:p w14:paraId="2F71391B" w14:textId="77777777" w:rsidR="008F3815" w:rsidRDefault="00F94A80">
      <w:pPr>
        <w:pStyle w:val="Bibliography"/>
      </w:pPr>
      <w:bookmarkStart w:id="268" w:name="ref-Guittar2019"/>
      <w:bookmarkEnd w:id="267"/>
      <w:r>
        <w:t xml:space="preserve">12. Guittar J, Shade A, Litchman E. Trait-based community assembly and succession of the infant gut microbiome. Nature Communications. 2019; </w:t>
      </w:r>
    </w:p>
    <w:p w14:paraId="25A88B37" w14:textId="77777777" w:rsidR="008F3815" w:rsidRDefault="00F94A80">
      <w:pPr>
        <w:pStyle w:val="Bibliography"/>
      </w:pPr>
      <w:bookmarkStart w:id="269" w:name="ref-Caporaso2011"/>
      <w:bookmarkEnd w:id="268"/>
      <w:r>
        <w:t xml:space="preserve">13. Caporaso JG, Lauber CL, Costello EK, Berg-Lyons D, Gonzalez A, Stombaugh J, et al. Moving pictures of the human microbiome. Genome biology. 2011 Jan;12(5):R50. </w:t>
      </w:r>
    </w:p>
    <w:p w14:paraId="4DF17E9E" w14:textId="77777777" w:rsidR="008F3815" w:rsidRDefault="00F94A80">
      <w:pPr>
        <w:pStyle w:val="Bibliography"/>
      </w:pPr>
      <w:bookmarkStart w:id="270" w:name="ref-Nemergut2013"/>
      <w:bookmarkEnd w:id="269"/>
      <w:r>
        <w:t xml:space="preserve">14. Nemergut DR, Schmidt SK, Fukami T, O’Neill SP, Bilinski TM, Stanish LF, et al. Patterns and processes of microbial community assembly. Microbiology and molecular biology reviews : MMBR. 2013 Sep;77(3):342–56. </w:t>
      </w:r>
    </w:p>
    <w:p w14:paraId="449351BC" w14:textId="77777777" w:rsidR="008F3815" w:rsidRDefault="00F94A80">
      <w:pPr>
        <w:pStyle w:val="Bibliography"/>
      </w:pPr>
      <w:bookmarkStart w:id="271" w:name="ref-Nemergut2016"/>
      <w:bookmarkEnd w:id="270"/>
      <w:r>
        <w:t xml:space="preserve">15. Nemergut DR, Knelman JE, Ferrenberg S, Bilinski T, Melbourne B, Jiang L, et al. Decreases in average bacterial community rRNA operon copy number during succession. The ISME Journal. 2016 May;10(5):1147–56. </w:t>
      </w:r>
    </w:p>
    <w:p w14:paraId="62B36712" w14:textId="77777777" w:rsidR="008F3815" w:rsidRDefault="00F94A80">
      <w:pPr>
        <w:pStyle w:val="Bibliography"/>
      </w:pPr>
      <w:bookmarkStart w:id="272" w:name="ref-Sprockett2018"/>
      <w:bookmarkEnd w:id="271"/>
      <w:r>
        <w:t xml:space="preserve">16. Sprockett D, Fukami T, Relman DA. Role of priority effects in the early-life assembly of the gut microbiota. 2018. </w:t>
      </w:r>
    </w:p>
    <w:p w14:paraId="17860C36" w14:textId="77777777" w:rsidR="008F3815" w:rsidRDefault="00F94A80">
      <w:pPr>
        <w:pStyle w:val="Bibliography"/>
      </w:pPr>
      <w:bookmarkStart w:id="273" w:name="ref-Fukami2015"/>
      <w:bookmarkEnd w:id="272"/>
      <w:r>
        <w:t xml:space="preserve">17. Fukami T. Historical Contingency in Community Assembly: Integrating Niches, Species Pools, and Priority Effects. Annual Review of Ecology, Evolution, and Systematics. 2015; </w:t>
      </w:r>
    </w:p>
    <w:p w14:paraId="0C8F31F6" w14:textId="77777777" w:rsidR="008F3815" w:rsidRDefault="00F94A80">
      <w:pPr>
        <w:pStyle w:val="Bibliography"/>
      </w:pPr>
      <w:bookmarkStart w:id="274" w:name="ref-Verster2018"/>
      <w:bookmarkEnd w:id="273"/>
      <w:r>
        <w:t xml:space="preserve">18. Verster AJ, Borenstein E. Competitive lottery-based assembly of selected clades in the human gut microbiome. Microbiome. 2018; </w:t>
      </w:r>
    </w:p>
    <w:p w14:paraId="6C7C62A3" w14:textId="77777777" w:rsidR="008F3815" w:rsidRDefault="00F94A80">
      <w:pPr>
        <w:pStyle w:val="Bibliography"/>
      </w:pPr>
      <w:bookmarkStart w:id="275" w:name="ref-Litvak2019"/>
      <w:bookmarkEnd w:id="274"/>
      <w:r>
        <w:t xml:space="preserve">19. Litvak Y, Bäumler AJ. The founder hypothesis: A basis for microbiota resistance, diversity in taxa carriage, and colonization resistance against pathogens. Kline KA, editor. PLOS Pathogens. 2019 Feb;15(2):e1007563. </w:t>
      </w:r>
    </w:p>
    <w:p w14:paraId="7AE0F0DC" w14:textId="77777777" w:rsidR="008F3815" w:rsidRDefault="00F94A80">
      <w:pPr>
        <w:pStyle w:val="Bibliography"/>
      </w:pPr>
      <w:bookmarkStart w:id="276" w:name="ref-Zaneveld2010"/>
      <w:bookmarkEnd w:id="275"/>
      <w:r>
        <w:t xml:space="preserve">20. Zaneveld JR, Lozupone C, Gordon JI, Knight R. Ribosomal RNA diversity predicts genome diversity in gut bacteria and their relatives. Nucleic Acids Research. 2010;38(12):3869–79. </w:t>
      </w:r>
    </w:p>
    <w:p w14:paraId="22852C9F" w14:textId="77777777" w:rsidR="008F3815" w:rsidRDefault="00F94A80">
      <w:pPr>
        <w:pStyle w:val="Bibliography"/>
      </w:pPr>
      <w:bookmarkStart w:id="277" w:name="ref-Langille2013"/>
      <w:bookmarkEnd w:id="276"/>
      <w:r>
        <w:t xml:space="preserve">21. Langille MGI, Zaneveld J, Caporaso JG, McDonald D, Knights D, Reyes JA, et al. Predictive functional profiling of microbial communities using 16S rRNA marker gene sequences. Nature Biotechnology. 2013 Aug;31(9):814–21. </w:t>
      </w:r>
    </w:p>
    <w:p w14:paraId="6A0D9D9C" w14:textId="77777777" w:rsidR="008F3815" w:rsidRDefault="00F94A80">
      <w:pPr>
        <w:pStyle w:val="Bibliography"/>
      </w:pPr>
      <w:bookmarkStart w:id="278" w:name="ref-Losos2008"/>
      <w:bookmarkEnd w:id="277"/>
      <w:r>
        <w:t xml:space="preserve">22. Losos JB. Phylogenetic niche conservatism, phylogenetic signal and the relationship between phylogenetic relatedness and ecological similarity among species. 2008. </w:t>
      </w:r>
    </w:p>
    <w:p w14:paraId="27645F50" w14:textId="77777777" w:rsidR="008F3815" w:rsidRDefault="00F94A80">
      <w:pPr>
        <w:pStyle w:val="Bibliography"/>
      </w:pPr>
      <w:bookmarkStart w:id="279" w:name="ref-Darwin1859"/>
      <w:bookmarkEnd w:id="278"/>
      <w:r>
        <w:t xml:space="preserve">23. Darwin C. On the Origin of Species, 1859. London: Murray; 1859. </w:t>
      </w:r>
    </w:p>
    <w:p w14:paraId="50A93A48" w14:textId="77777777" w:rsidR="008F3815" w:rsidRDefault="00F94A80">
      <w:pPr>
        <w:pStyle w:val="Bibliography"/>
      </w:pPr>
      <w:bookmarkStart w:id="280" w:name="ref-Ma2016"/>
      <w:bookmarkEnd w:id="279"/>
      <w: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14:paraId="072DBB2B" w14:textId="77777777" w:rsidR="008F3815" w:rsidRDefault="00F94A80">
      <w:pPr>
        <w:pStyle w:val="Bibliography"/>
      </w:pPr>
      <w:bookmarkStart w:id="281" w:name="ref-Peay2012"/>
      <w:bookmarkEnd w:id="280"/>
      <w:r>
        <w:t xml:space="preserve">25. Peay KG, Belisle M, Fukami T. Phylogenetic relatedness predicts priority effects in nectar yeast communities. Proceedings of the Royal Society B: Biological Sciences. 2012; </w:t>
      </w:r>
    </w:p>
    <w:p w14:paraId="00722064" w14:textId="77777777" w:rsidR="008F3815" w:rsidRDefault="00F94A80">
      <w:pPr>
        <w:pStyle w:val="Bibliography"/>
      </w:pPr>
      <w:bookmarkStart w:id="282" w:name="ref-Li2016"/>
      <w:bookmarkEnd w:id="281"/>
      <w:r>
        <w:t xml:space="preserve">26. Li SS, Zhu A, Benes V, Costea PI, Hercog R, Hildebrand F, et al. Durable coexistence of donor and recipient strains after fecal microbiota transplantation. Science (New York, NY). 2016 Apr;352(6285):586–9. </w:t>
      </w:r>
    </w:p>
    <w:p w14:paraId="35513F8C" w14:textId="77777777" w:rsidR="008F3815" w:rsidRDefault="00F94A80">
      <w:pPr>
        <w:pStyle w:val="Bibliography"/>
      </w:pPr>
      <w:bookmarkStart w:id="283" w:name="ref-Tett2019"/>
      <w:bookmarkEnd w:id="282"/>
      <w:r>
        <w:t xml:space="preserve">27. Tett A, Huang KD, Asnicar F, Fehlner-Peach H, Pasolli E, Karcher N, et al. The prevotella copri complex comprises four distinct clades that are underrepresented in westernised populations. bioRxiv. 2019; </w:t>
      </w:r>
    </w:p>
    <w:p w14:paraId="08FF9F94" w14:textId="77777777" w:rsidR="008F3815" w:rsidRDefault="00F94A80">
      <w:pPr>
        <w:pStyle w:val="Bibliography"/>
      </w:pPr>
      <w:bookmarkStart w:id="284" w:name="ref-Stecher2010"/>
      <w:bookmarkEnd w:id="283"/>
      <w: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14:paraId="519994D8" w14:textId="77777777" w:rsidR="008F3815" w:rsidRDefault="00F94A80">
      <w:pPr>
        <w:pStyle w:val="Bibliography"/>
      </w:pPr>
      <w:bookmarkStart w:id="285" w:name="ref-Brown2018"/>
      <w:bookmarkEnd w:id="284"/>
      <w:r>
        <w:t xml:space="preserve">29. Brown CT, Xiong W, Olm MR, Thomas BC, Baker R, Firek B, et al. Hospitalized Premature Infants Are Colonized by Related Bacterial Strains with Distinct Proteomic Profiles. mBio. 2018 May;9(2):e00441–18. </w:t>
      </w:r>
    </w:p>
    <w:p w14:paraId="0BEFFAC6" w14:textId="77777777" w:rsidR="008F3815" w:rsidRDefault="00F94A80">
      <w:pPr>
        <w:pStyle w:val="Bibliography"/>
      </w:pPr>
      <w:bookmarkStart w:id="286" w:name="ref-DAndrea2019"/>
      <w:bookmarkEnd w:id="285"/>
      <w:r>
        <w:t xml:space="preserve">30. D’Andrea R, Riolo M, Ostling AM. Generalizing clusters of similar species as a signature of coexistence under competition". PloS Computational Biology. 2019 Jan;15(1). </w:t>
      </w:r>
    </w:p>
    <w:p w14:paraId="10744710" w14:textId="77777777" w:rsidR="008F3815" w:rsidRDefault="00F94A80">
      <w:pPr>
        <w:pStyle w:val="Bibliography"/>
      </w:pPr>
      <w:bookmarkStart w:id="287" w:name="ref-Webb2002"/>
      <w:bookmarkEnd w:id="286"/>
      <w:r>
        <w:t xml:space="preserve">31. Webb CO, Ackerly DD, McPeek MA, Donoghue MJ. Phylogenies and Community Ecology. Annual Review of Ecology and Systematics. 2002 Nov;33(1):475–505. </w:t>
      </w:r>
    </w:p>
    <w:p w14:paraId="57D6EF14" w14:textId="77777777" w:rsidR="008F3815" w:rsidRDefault="00F94A80">
      <w:pPr>
        <w:pStyle w:val="Bibliography"/>
      </w:pPr>
      <w:bookmarkStart w:id="288" w:name="ref-Lozupone2005"/>
      <w:bookmarkEnd w:id="287"/>
      <w:r>
        <w:t xml:space="preserve">32. Lozupone C, Knight R. UniFrac : a New Phylogenetic Method for Comparing Microbial Communities UniFrac : a New Phylogenetic Method for Comparing Microbial Communities. Applied and environmental microbiology. 2005;71(12):8228–35. </w:t>
      </w:r>
    </w:p>
    <w:p w14:paraId="6B9EA9EE" w14:textId="77777777" w:rsidR="008F3815" w:rsidRDefault="00F94A80">
      <w:pPr>
        <w:pStyle w:val="Bibliography"/>
      </w:pPr>
      <w:bookmarkStart w:id="289" w:name="ref-Washburne2017"/>
      <w:bookmarkEnd w:id="288"/>
      <w:r>
        <w:t xml:space="preserve">33. Washburne AD, Silverman JD, Leff JW, Bennett DJ, Darcy JL, Mukherjee S, et al. Phylogenetic factorization of compositional data yields lineage-level associations in microbiome datasets. PeerJ. 2017 Feb;5:e2969. </w:t>
      </w:r>
    </w:p>
    <w:p w14:paraId="40E9FD3B" w14:textId="77777777" w:rsidR="008F3815" w:rsidRDefault="00F94A80">
      <w:pPr>
        <w:pStyle w:val="Bibliography"/>
      </w:pPr>
      <w:bookmarkStart w:id="290" w:name="ref-Matsen2013"/>
      <w:bookmarkEnd w:id="289"/>
      <w:r>
        <w:t xml:space="preserve">34. Matsen FA, Evans SN, Gilks W, Ghodsi M, Kingsford C. Edge Principal Components and Squash Clustering: Using the Special Structure of Phylogenetic Placement Data for Sample Comparison. Moustafa A, editor. PLoS ONE. 2013 Mar;8(3):e56859. </w:t>
      </w:r>
    </w:p>
    <w:p w14:paraId="6BA49E51" w14:textId="77777777" w:rsidR="008F3815" w:rsidRDefault="00F94A80">
      <w:pPr>
        <w:pStyle w:val="Bibliography"/>
      </w:pPr>
      <w:bookmarkStart w:id="291" w:name="ref-Yassour2016"/>
      <w:bookmarkEnd w:id="290"/>
      <w:r>
        <w:t xml:space="preserve">35. Yassour M, Vatanen T, Siljander H, Hämäläinen AM, Härkönen T, Ryhänen SJ, et al. Natural history of the infant gut microbiome and impact of antibiotic treatment on bacterial strain diversity and stability. Science Translational Medicine. 2016; </w:t>
      </w:r>
    </w:p>
    <w:p w14:paraId="255A7A1F" w14:textId="77777777" w:rsidR="008F3815" w:rsidRDefault="00F94A80">
      <w:pPr>
        <w:pStyle w:val="Bibliography"/>
      </w:pPr>
      <w:bookmarkStart w:id="292" w:name="ref-Faith1992"/>
      <w:bookmarkEnd w:id="291"/>
      <w:r>
        <w:t xml:space="preserve">36. Faith DP. Conservation evaluation and phylogenetic diversity. Biological Conservation. 1992 Jan;61(1):1–10. </w:t>
      </w:r>
    </w:p>
    <w:p w14:paraId="1B0BB1EF" w14:textId="77777777" w:rsidR="008F3815" w:rsidRDefault="00F94A80">
      <w:pPr>
        <w:pStyle w:val="Bibliography"/>
      </w:pPr>
      <w:bookmarkStart w:id="293" w:name="ref-Edgar2016"/>
      <w:bookmarkEnd w:id="292"/>
      <w:r>
        <w:t xml:space="preserve">37. Edgar RC. UNOISE2: improved error-correction for Illumina 16S and ITS amplicon sequencing. bioRxiv [Internet]. 2016; Available from: </w:t>
      </w:r>
      <w:hyperlink r:id="rId12">
        <w:r>
          <w:rPr>
            <w:rStyle w:val="Hyperlink"/>
          </w:rPr>
          <w:t>http://www.biorxiv.org/content/early/2016/10/15/081257</w:t>
        </w:r>
      </w:hyperlink>
    </w:p>
    <w:p w14:paraId="2AB5D9EB" w14:textId="77777777" w:rsidR="008F3815" w:rsidRDefault="00F94A80">
      <w:pPr>
        <w:pStyle w:val="Bibliography"/>
      </w:pPr>
      <w:bookmarkStart w:id="294" w:name="ref-Martiny2015"/>
      <w:bookmarkEnd w:id="293"/>
      <w:r>
        <w:t xml:space="preserve">38. Martiny JBH, Jones SE, Lennon JT, Martiny AC. Microbiomes in light of traits: A phylogenetic perspective. Science. 2015 Nov;350(6261):aac9323–3. </w:t>
      </w:r>
    </w:p>
    <w:p w14:paraId="1D75D9C6" w14:textId="77777777" w:rsidR="008F3815" w:rsidRDefault="00F94A80">
      <w:pPr>
        <w:pStyle w:val="Bibliography"/>
      </w:pPr>
      <w:bookmarkStart w:id="295" w:name="ref-Vazquez-Baeza2018"/>
      <w:bookmarkEnd w:id="294"/>
      <w:r>
        <w:t xml:space="preserve">39. Vázquez-Baeza Y, Callewaert C, Debelius J, Hyde E, Marotz C, Morton JT, et al. Impacts of the Human Gut Microbiome on Therapeutics. Annual Review of Pharmacology and Toxicology. 2018; </w:t>
      </w:r>
    </w:p>
    <w:p w14:paraId="4D304CC2" w14:textId="77777777" w:rsidR="008F3815" w:rsidRDefault="00F94A80">
      <w:pPr>
        <w:pStyle w:val="Bibliography"/>
      </w:pPr>
      <w:bookmarkStart w:id="296" w:name="ref-Williamson761486"/>
      <w:bookmarkEnd w:id="295"/>
      <w:r>
        <w:t xml:space="preserve">40. Williamson BD, Hughes JP, Willis AD. A multi-view model for relative and absolute microbial abundances. bioRxiv [Internet]. 2019; Available from: </w:t>
      </w:r>
      <w:hyperlink r:id="rId13">
        <w:r>
          <w:rPr>
            <w:rStyle w:val="Hyperlink"/>
          </w:rPr>
          <w:t>https://www.biorxiv.org/content/early/2019/09/08/761486</w:t>
        </w:r>
      </w:hyperlink>
    </w:p>
    <w:p w14:paraId="50FD816C" w14:textId="77777777" w:rsidR="008F3815" w:rsidRDefault="00F94A80">
      <w:pPr>
        <w:pStyle w:val="Bibliography"/>
      </w:pPr>
      <w:bookmarkStart w:id="297" w:name="ref-Mayfield2010"/>
      <w:bookmarkEnd w:id="296"/>
      <w:r>
        <w:t xml:space="preserve">41. Mayfield MM, Levine JM. Opposing effects of competitive exclusion on the phylogenetic structure of communities. Ecology Letters. 2010; </w:t>
      </w:r>
    </w:p>
    <w:p w14:paraId="285AE8FF" w14:textId="77777777" w:rsidR="008F3815" w:rsidRDefault="00F94A80">
      <w:pPr>
        <w:pStyle w:val="Bibliography"/>
      </w:pPr>
      <w:bookmarkStart w:id="298" w:name="ref-Wiens2010"/>
      <w:bookmarkEnd w:id="297"/>
      <w:r>
        <w:t xml:space="preserve">42. Wiens JJ, Ackerly DD, Allen AP, Anacker BL, Buckley LB, Cornell HV, et al. Niche conservatism as an emerging principle in ecology and conservation biology. Ecology Letters. 2010 Oct;13(10):1310–24. </w:t>
      </w:r>
    </w:p>
    <w:p w14:paraId="42A95388" w14:textId="77777777" w:rsidR="008F3815" w:rsidRDefault="00F94A80">
      <w:pPr>
        <w:pStyle w:val="Bibliography"/>
      </w:pPr>
      <w:bookmarkStart w:id="299" w:name="ref-Scheffer6230"/>
      <w:bookmarkEnd w:id="298"/>
      <w:r>
        <w:t xml:space="preserve">43. Scheffer M, Nes EH van. Self-organized similarity, the evolutionary emergence of groups of similar species. Proceedings of the National Academy of Sciences [Internet]. 2006;103(16):6230–5. Available from: </w:t>
      </w:r>
      <w:hyperlink r:id="rId14">
        <w:r>
          <w:rPr>
            <w:rStyle w:val="Hyperlink"/>
          </w:rPr>
          <w:t>https://www.pnas.org/content/103/16/6230</w:t>
        </w:r>
      </w:hyperlink>
    </w:p>
    <w:p w14:paraId="74F65A86" w14:textId="77777777" w:rsidR="008F3815" w:rsidRDefault="00F94A80">
      <w:pPr>
        <w:pStyle w:val="Bibliography"/>
      </w:pPr>
      <w:bookmarkStart w:id="300" w:name="ref-Webb2000"/>
      <w:bookmarkEnd w:id="299"/>
      <w:r>
        <w:t xml:space="preserve">44. Webb CO. Exploring the Phylogenetic Structure of Ecological Communities: An Example for Rain Forest Trees. The American naturalist. 2000 Aug;156(2):145–55. </w:t>
      </w:r>
    </w:p>
    <w:p w14:paraId="29FBC9E1" w14:textId="77777777" w:rsidR="008F3815" w:rsidRDefault="00F94A80">
      <w:pPr>
        <w:pStyle w:val="Bibliography"/>
      </w:pPr>
      <w:bookmarkStart w:id="301" w:name="ref-CavenderBares2004"/>
      <w:bookmarkEnd w:id="300"/>
      <w:r>
        <w:t xml:space="preserve">45. Cavender-Bares J, Ackerly DD, Baum DA, Bazzaz FA. Phylogenetic Overdispersion in Floridian Oak Communities. The American Naturalist. 2004; </w:t>
      </w:r>
    </w:p>
    <w:p w14:paraId="3B7C98AD" w14:textId="77777777" w:rsidR="008F3815" w:rsidRDefault="00F94A80">
      <w:pPr>
        <w:pStyle w:val="Bibliography"/>
      </w:pPr>
      <w:bookmarkStart w:id="302" w:name="ref-Gerhold2015"/>
      <w:bookmarkEnd w:id="301"/>
      <w:r>
        <w:t xml:space="preserve">46. Gerhold P, Cahill JF, Winter M, Bartish IV, Prinzing A. Phylogenetic patterns are not proxies of community assembly mechanisms (they are far better). Venail P, editor. Functional Ecology. 2015 May;29(5):600–14. </w:t>
      </w:r>
    </w:p>
    <w:p w14:paraId="35F9F9D1" w14:textId="77777777" w:rsidR="008F3815" w:rsidRDefault="00F94A80">
      <w:pPr>
        <w:pStyle w:val="Bibliography"/>
      </w:pPr>
      <w:bookmarkStart w:id="303" w:name="ref-Hubbell2001"/>
      <w:bookmarkEnd w:id="302"/>
      <w:r>
        <w:t xml:space="preserve">47. Hubbell SP. The Unified Neutral Theory of Biodiversity and Biogeography (MPB-32). Princeton University Press; 2001. </w:t>
      </w:r>
    </w:p>
    <w:p w14:paraId="51F1A004" w14:textId="77777777" w:rsidR="008F3815" w:rsidRDefault="00F94A80">
      <w:pPr>
        <w:pStyle w:val="Bibliography"/>
      </w:pPr>
      <w:bookmarkStart w:id="304" w:name="ref-Emerson2008"/>
      <w:bookmarkEnd w:id="303"/>
      <w:r>
        <w:t xml:space="preserve">48. Emerson BC, Gillespie RG. Phylogenetic analysis of community assembly and structure over space and time. Trends in ecology &amp; evolution. 2008 Nov;23(11):619–30. </w:t>
      </w:r>
    </w:p>
    <w:p w14:paraId="3D94922B" w14:textId="77777777" w:rsidR="008F3815" w:rsidRDefault="00F94A80">
      <w:pPr>
        <w:pStyle w:val="Bibliography"/>
      </w:pPr>
      <w:bookmarkStart w:id="305" w:name="ref-Chatzidaki-Livanis3627"/>
      <w:bookmarkEnd w:id="304"/>
      <w: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14:paraId="07B857DD" w14:textId="77777777" w:rsidR="008F3815" w:rsidRDefault="00F94A80">
      <w:pPr>
        <w:pStyle w:val="Bibliography"/>
      </w:pPr>
      <w:bookmarkStart w:id="306" w:name="ref-Hecht1281"/>
      <w:bookmarkEnd w:id="305"/>
      <w:r>
        <w:t xml:space="preserve">50. Hecht AL, Casterline BW, Earley ZM, Goo YA, Goodlett DR, Bubeck Wardenburg J. Strain competition restricts colonization of an enteric pathogen and prevents colitis. EMBO reports. 2016;17(9):1281–91. </w:t>
      </w:r>
    </w:p>
    <w:p w14:paraId="460F5D67" w14:textId="77777777" w:rsidR="008F3815" w:rsidRDefault="00F94A80">
      <w:pPr>
        <w:pStyle w:val="Bibliography"/>
      </w:pPr>
      <w:bookmarkStart w:id="307" w:name="ref-Sakavara738"/>
      <w:bookmarkEnd w:id="306"/>
      <w:r>
        <w:t xml:space="preserve">51. Sakavara A, Tsirtsis G, Roelke DL, Mancy R, Spatharis S. Lumpy species coexistence arises robustly in fluctuating resource environments. Proceedings of the National Academy of Sciences [Internet]. 2018;115(4):738–43. Available from: </w:t>
      </w:r>
      <w:hyperlink r:id="rId15">
        <w:r>
          <w:rPr>
            <w:rStyle w:val="Hyperlink"/>
          </w:rPr>
          <w:t>https://www.pnas.org/content/115/4/738</w:t>
        </w:r>
      </w:hyperlink>
    </w:p>
    <w:p w14:paraId="567F0106" w14:textId="77777777" w:rsidR="008F3815" w:rsidRDefault="00F94A80">
      <w:pPr>
        <w:pStyle w:val="Bibliography"/>
      </w:pPr>
      <w:bookmarkStart w:id="308" w:name="ref-Morowitz1128"/>
      <w:bookmarkEnd w:id="307"/>
      <w:r>
        <w:t xml:space="preserve">52. Morowitz MJ, Denef VJ, Costello EK, Thomas BC, Poroyko V, Relman DA, et al. Strain-resolved community genomic analysis of gut microbial colonization in a premature infant. Proceedings of the National Academy of Sciences. 2011;108(3):1128–33. </w:t>
      </w:r>
      <w:bookmarkEnd w:id="257"/>
      <w:bookmarkEnd w:id="308"/>
    </w:p>
    <w:sectPr w:rsidR="008F3815" w:rsidSect="00740A8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ack" w:date="2020-01-21T15:41:00Z" w:initials="JLD">
    <w:p w14:paraId="61571D64" w14:textId="77777777" w:rsidR="009168F0" w:rsidRDefault="009168F0">
      <w:pPr>
        <w:pStyle w:val="CommentText"/>
      </w:pPr>
      <w:r>
        <w:rPr>
          <w:rStyle w:val="CommentReference"/>
        </w:rPr>
        <w:annotationRef/>
      </w:r>
      <w:r>
        <w:t>Edit to make it clearer that a hypothesis we are testing against is competition between close relatives, NOT competition writ large.</w:t>
      </w:r>
    </w:p>
  </w:comment>
  <w:comment w:id="21" w:author="jack" w:date="2020-01-21T15:41:00Z" w:initials="JLD">
    <w:p w14:paraId="660F79D7" w14:textId="77777777" w:rsidR="009168F0" w:rsidRDefault="009168F0">
      <w:pPr>
        <w:pStyle w:val="CommentText"/>
      </w:pPr>
      <w:r>
        <w:rPr>
          <w:rStyle w:val="CommentReference"/>
        </w:rPr>
        <w:annotationRef/>
      </w:r>
      <w:r>
        <w:t>Edit to focus more on empirical patterns, and again to make it clear that we are testing against competitive exclusion of close relatives, not competition generally.</w:t>
      </w:r>
    </w:p>
  </w:comment>
  <w:comment w:id="31" w:author="jack" w:date="2020-01-21T15:41:00Z" w:initials="JLD">
    <w:p w14:paraId="7AC21840" w14:textId="77777777" w:rsidR="009168F0" w:rsidRDefault="009168F0">
      <w:pPr>
        <w:pStyle w:val="CommentText"/>
      </w:pPr>
      <w:r>
        <w:rPr>
          <w:rStyle w:val="CommentReference"/>
        </w:rPr>
        <w:annotationRef/>
      </w:r>
      <w:r>
        <w:t>Edit to make it more clear  in the abstract that the model is concerned with the order in which species are detected.</w:t>
      </w:r>
    </w:p>
  </w:comment>
  <w:comment w:id="35" w:author="jack" w:date="2020-01-21T15:41:00Z" w:initials="JLD">
    <w:p w14:paraId="032945B7" w14:textId="77777777" w:rsidR="009168F0" w:rsidRDefault="009168F0">
      <w:pPr>
        <w:pStyle w:val="CommentText"/>
      </w:pPr>
      <w:r>
        <w:rPr>
          <w:rStyle w:val="CommentReference"/>
        </w:rPr>
        <w:annotationRef/>
      </w:r>
      <w:r>
        <w:t>Wanted to make hypotheses clearer and more empirically oriented, but I don’t think these could be improved.</w:t>
      </w:r>
    </w:p>
  </w:comment>
  <w:comment w:id="38" w:author="jack" w:date="2020-01-21T15:41:00Z" w:initials="JLD">
    <w:p w14:paraId="616437B3" w14:textId="77777777" w:rsidR="009168F0" w:rsidRDefault="009168F0">
      <w:pPr>
        <w:pStyle w:val="CommentText"/>
      </w:pPr>
      <w:r>
        <w:rPr>
          <w:rStyle w:val="CommentReference"/>
        </w:rPr>
        <w:annotationRef/>
      </w:r>
      <w:r>
        <w:t>Paragraph deleted in order to make the paper more empirically focused per Reviewer 1’s recommendation.</w:t>
      </w:r>
    </w:p>
  </w:comment>
  <w:comment w:id="41" w:author="jack" w:date="2020-01-21T15:41:00Z" w:initials="JLD">
    <w:p w14:paraId="5CB9AD0A" w14:textId="77777777" w:rsidR="009168F0" w:rsidRDefault="009168F0">
      <w:pPr>
        <w:pStyle w:val="CommentText"/>
      </w:pPr>
      <w:r>
        <w:rPr>
          <w:rStyle w:val="CommentReference"/>
        </w:rPr>
        <w:annotationRef/>
      </w:r>
      <w:r>
        <w:t>Added to make paper more empirically focused (as opposed to broad theory) per Reviewer 1’s recommendation.</w:t>
      </w:r>
    </w:p>
  </w:comment>
  <w:comment w:id="55" w:author="jack" w:date="2020-01-21T15:41:00Z" w:initials="JLD">
    <w:p w14:paraId="5A302F66" w14:textId="77777777" w:rsidR="009168F0" w:rsidRDefault="009168F0">
      <w:pPr>
        <w:pStyle w:val="CommentText"/>
      </w:pPr>
      <w:r>
        <w:rPr>
          <w:rStyle w:val="CommentReference"/>
        </w:rPr>
        <w:annotationRef/>
      </w:r>
      <w:r>
        <w:t>Preparing the reader for the difference between detection and recruitment, as detailed later.</w:t>
      </w:r>
    </w:p>
  </w:comment>
  <w:comment w:id="59" w:author="jack" w:date="2020-01-21T15:41:00Z" w:initials="JLD">
    <w:p w14:paraId="059742EF" w14:textId="77777777" w:rsidR="009168F0" w:rsidRDefault="009168F0">
      <w:pPr>
        <w:pStyle w:val="CommentText"/>
      </w:pPr>
      <w:r>
        <w:rPr>
          <w:rStyle w:val="CommentReference"/>
        </w:rPr>
        <w:annotationRef/>
      </w:r>
      <w:r>
        <w:t>Added generality of phylogenetic niche conservatism references because of reviewer 1’s concern about PNC.</w:t>
      </w:r>
    </w:p>
  </w:comment>
  <w:comment w:id="64" w:author="jack" w:date="2020-01-21T15:41:00Z" w:initials="JLD">
    <w:p w14:paraId="16EF8D5D" w14:textId="77777777" w:rsidR="009168F0" w:rsidRDefault="009168F0">
      <w:pPr>
        <w:pStyle w:val="CommentText"/>
      </w:pPr>
      <w:r>
        <w:rPr>
          <w:rStyle w:val="CommentReference"/>
        </w:rPr>
        <w:annotationRef/>
      </w:r>
      <w:r>
        <w:t>Another citation for generality of PNC</w:t>
      </w:r>
    </w:p>
  </w:comment>
  <w:comment w:id="68" w:author="jack" w:date="2020-01-21T15:41:00Z" w:initials="JLD">
    <w:p w14:paraId="7F0EE7A5" w14:textId="77777777" w:rsidR="009168F0" w:rsidRDefault="009168F0">
      <w:pPr>
        <w:pStyle w:val="CommentText"/>
      </w:pPr>
      <w:r>
        <w:rPr>
          <w:rStyle w:val="CommentReference"/>
        </w:rPr>
        <w:annotationRef/>
      </w:r>
      <w:r>
        <w:t>Sentence added to make it very clear that the overdispersion hypothesis is a hypothesis about empirical data, although it is informed by theory as cited above.</w:t>
      </w:r>
    </w:p>
  </w:comment>
  <w:comment w:id="82" w:author="jack" w:date="2020-01-21T15:41:00Z" w:initials="JLD">
    <w:p w14:paraId="79D9B45A" w14:textId="77777777" w:rsidR="009168F0" w:rsidRDefault="009168F0">
      <w:pPr>
        <w:pStyle w:val="CommentText"/>
      </w:pPr>
      <w:r>
        <w:rPr>
          <w:rStyle w:val="CommentReference"/>
        </w:rPr>
        <w:annotationRef/>
      </w:r>
      <w:r>
        <w:t>Added to make it clear that there are multiple reasons to expect underdispersion.</w:t>
      </w:r>
    </w:p>
  </w:comment>
  <w:comment w:id="86" w:author="jack" w:date="2020-01-21T15:41:00Z" w:initials="JLD">
    <w:p w14:paraId="2FE8D403" w14:textId="77777777" w:rsidR="009168F0" w:rsidRDefault="009168F0">
      <w:pPr>
        <w:pStyle w:val="CommentText"/>
      </w:pPr>
      <w:r>
        <w:rPr>
          <w:rStyle w:val="CommentReference"/>
        </w:rPr>
        <w:annotationRef/>
      </w:r>
      <w:r>
        <w:t>Clarifying that the underdispersion hypothesis refers to expected patterns in real data, and that any of the reasoning above may explain why this hypothesis may be true. The reasoning and empirical evidence above informs *why* we have the underdispersion hypothesis.</w:t>
      </w:r>
    </w:p>
  </w:comment>
  <w:comment w:id="103" w:author="jack" w:date="2020-01-21T15:41:00Z" w:initials="JLD">
    <w:p w14:paraId="121A3F8C" w14:textId="77777777" w:rsidR="009168F0" w:rsidRDefault="009168F0">
      <w:pPr>
        <w:pStyle w:val="CommentText"/>
      </w:pPr>
      <w:r>
        <w:rPr>
          <w:rStyle w:val="CommentReference"/>
        </w:rPr>
        <w:annotationRef/>
      </w:r>
      <w:r>
        <w:t>Discussion of recruitment vs. detection introduced in intro. Reviewer 1 asked for this, and also it is convenient to separate and define the two terms early so that “recruitment” can be used to describe the biological phenomenon thereof.</w:t>
      </w:r>
    </w:p>
  </w:comment>
  <w:comment w:id="141" w:author="jack" w:date="2020-01-21T15:41:00Z" w:initials="JLD">
    <w:p w14:paraId="1404AA24" w14:textId="77777777" w:rsidR="009168F0" w:rsidRDefault="009168F0">
      <w:pPr>
        <w:pStyle w:val="CommentText"/>
      </w:pPr>
      <w:r>
        <w:rPr>
          <w:rStyle w:val="CommentReference"/>
        </w:rPr>
        <w:annotationRef/>
      </w:r>
      <w:r>
        <w:t>Explanation of “individual null”, as requested by Reviewer 1.</w:t>
      </w:r>
    </w:p>
  </w:comment>
  <w:comment w:id="188" w:author="Cathy Lozupone" w:date="2020-01-22T13:32:00Z" w:initials="C">
    <w:p w14:paraId="09B3527F" w14:textId="42B4E223" w:rsidR="009168F0" w:rsidRDefault="009168F0">
      <w:pPr>
        <w:pStyle w:val="CommentText"/>
      </w:pPr>
      <w:r>
        <w:rPr>
          <w:rStyle w:val="CommentReference"/>
        </w:rPr>
        <w:annotationRef/>
      </w:r>
      <w:r>
        <w:t>I might have accidentally undone this but I did not mean to.</w:t>
      </w:r>
    </w:p>
  </w:comment>
  <w:comment w:id="187" w:author="jack" w:date="2020-01-21T15:41:00Z" w:initials="JLD">
    <w:p w14:paraId="11FFD71C" w14:textId="77777777" w:rsidR="007C5AD6" w:rsidRDefault="007C5AD6">
      <w:pPr>
        <w:pStyle w:val="CommentText"/>
      </w:pPr>
      <w:r>
        <w:rPr>
          <w:rStyle w:val="CommentReference"/>
        </w:rPr>
        <w:annotationRef/>
      </w:r>
      <w:r>
        <w:t xml:space="preserve">Moved to intro, per Reviewer 1’s </w:t>
      </w:r>
      <w:r w:rsidR="007B026D">
        <w:t>suggestion</w:t>
      </w:r>
      <w:r>
        <w:t>.</w:t>
      </w:r>
    </w:p>
  </w:comment>
  <w:comment w:id="201" w:author="jack" w:date="2020-01-21T15:41:00Z" w:initials="JLD">
    <w:p w14:paraId="1EEC1136" w14:textId="77777777" w:rsidR="009168F0" w:rsidRDefault="009168F0">
      <w:pPr>
        <w:pStyle w:val="CommentText"/>
      </w:pPr>
      <w:r>
        <w:rPr>
          <w:rStyle w:val="CommentReference"/>
        </w:rPr>
        <w:annotationRef/>
      </w:r>
      <w:r>
        <w:t xml:space="preserve">Making it clear that this refers to competition between close relatives, not distant relatives. </w:t>
      </w:r>
    </w:p>
  </w:comment>
  <w:comment w:id="220" w:author="Cathy Lozupone" w:date="2020-01-22T13:34:00Z" w:initials="C">
    <w:p w14:paraId="1903500D" w14:textId="3AE5891F" w:rsidR="00F27142" w:rsidRDefault="00F27142">
      <w:pPr>
        <w:pStyle w:val="CommentText"/>
      </w:pPr>
      <w:r>
        <w:rPr>
          <w:rStyle w:val="CommentReference"/>
        </w:rPr>
        <w:annotationRef/>
      </w:r>
      <w:r>
        <w:t>Not sure if you need to add this. A little clunky</w:t>
      </w:r>
    </w:p>
  </w:comment>
  <w:comment w:id="248" w:author="Cathy Lozupone" w:date="2020-01-22T13:35:00Z" w:initials="C">
    <w:p w14:paraId="6BA1D787" w14:textId="7F023CAE" w:rsidR="00F27142" w:rsidRDefault="00F27142">
      <w:pPr>
        <w:pStyle w:val="CommentText"/>
      </w:pPr>
      <w:r>
        <w:rPr>
          <w:rStyle w:val="CommentReference"/>
        </w:rPr>
        <w:annotationRef/>
      </w:r>
      <w:r>
        <w:t>Migjht want to define this term.</w:t>
      </w:r>
      <w:bookmarkStart w:id="249" w:name="_GoBack"/>
      <w:bookmarkEnd w:id="249"/>
    </w:p>
  </w:comment>
  <w:comment w:id="225" w:author="jack" w:date="2020-01-21T15:41:00Z" w:initials="JLD">
    <w:p w14:paraId="615CF565" w14:textId="77777777" w:rsidR="009168F0" w:rsidRDefault="009168F0">
      <w:pPr>
        <w:pStyle w:val="CommentText"/>
      </w:pPr>
      <w:r>
        <w:rPr>
          <w:rStyle w:val="CommentReference"/>
        </w:rPr>
        <w:annotationRef/>
      </w:r>
      <w:r>
        <w:t>Addressing reviewer 1’s point about species pool being static over time.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7BD07" w14:textId="77777777" w:rsidR="009168F0" w:rsidRDefault="009168F0">
      <w:pPr>
        <w:spacing w:after="0"/>
      </w:pPr>
      <w:r>
        <w:separator/>
      </w:r>
    </w:p>
  </w:endnote>
  <w:endnote w:type="continuationSeparator" w:id="0">
    <w:p w14:paraId="561EBACC" w14:textId="77777777" w:rsidR="009168F0" w:rsidRDefault="009168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E2BA7" w14:textId="77777777" w:rsidR="009168F0" w:rsidRDefault="009168F0">
      <w:r>
        <w:separator/>
      </w:r>
    </w:p>
  </w:footnote>
  <w:footnote w:type="continuationSeparator" w:id="0">
    <w:p w14:paraId="656E3901" w14:textId="77777777" w:rsidR="009168F0" w:rsidRDefault="009168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5690F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65168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6784A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18F9"/>
    <w:rsid w:val="00106337"/>
    <w:rsid w:val="001B3C77"/>
    <w:rsid w:val="001D1D1D"/>
    <w:rsid w:val="001E15F9"/>
    <w:rsid w:val="002F6D29"/>
    <w:rsid w:val="00374407"/>
    <w:rsid w:val="00377350"/>
    <w:rsid w:val="003A2FB9"/>
    <w:rsid w:val="003A36F7"/>
    <w:rsid w:val="00427A44"/>
    <w:rsid w:val="00454226"/>
    <w:rsid w:val="00454271"/>
    <w:rsid w:val="00470EE4"/>
    <w:rsid w:val="00491DCC"/>
    <w:rsid w:val="004D12F6"/>
    <w:rsid w:val="004E29B3"/>
    <w:rsid w:val="004E470A"/>
    <w:rsid w:val="004F700D"/>
    <w:rsid w:val="0051651B"/>
    <w:rsid w:val="00590D07"/>
    <w:rsid w:val="006118AC"/>
    <w:rsid w:val="006917B3"/>
    <w:rsid w:val="006B51F3"/>
    <w:rsid w:val="006B68C4"/>
    <w:rsid w:val="006B6C9B"/>
    <w:rsid w:val="006C7B88"/>
    <w:rsid w:val="006D6143"/>
    <w:rsid w:val="006E42D9"/>
    <w:rsid w:val="00700587"/>
    <w:rsid w:val="007251A3"/>
    <w:rsid w:val="00740A80"/>
    <w:rsid w:val="00784D58"/>
    <w:rsid w:val="00785C30"/>
    <w:rsid w:val="007B026D"/>
    <w:rsid w:val="007C04C4"/>
    <w:rsid w:val="007C405B"/>
    <w:rsid w:val="007C5AD6"/>
    <w:rsid w:val="008327D3"/>
    <w:rsid w:val="008328EE"/>
    <w:rsid w:val="0084700A"/>
    <w:rsid w:val="00862E5D"/>
    <w:rsid w:val="008D6863"/>
    <w:rsid w:val="008F3815"/>
    <w:rsid w:val="009168F0"/>
    <w:rsid w:val="009550FE"/>
    <w:rsid w:val="00984AA2"/>
    <w:rsid w:val="009C2A94"/>
    <w:rsid w:val="009D2E1B"/>
    <w:rsid w:val="00A207AB"/>
    <w:rsid w:val="00A625A0"/>
    <w:rsid w:val="00AA093A"/>
    <w:rsid w:val="00AA794C"/>
    <w:rsid w:val="00AC77B0"/>
    <w:rsid w:val="00B324E0"/>
    <w:rsid w:val="00B51FA6"/>
    <w:rsid w:val="00B57CED"/>
    <w:rsid w:val="00B86B75"/>
    <w:rsid w:val="00BC48D5"/>
    <w:rsid w:val="00C36279"/>
    <w:rsid w:val="00C55367"/>
    <w:rsid w:val="00C617BB"/>
    <w:rsid w:val="00C705A6"/>
    <w:rsid w:val="00D5522E"/>
    <w:rsid w:val="00DD41CE"/>
    <w:rsid w:val="00DE7C70"/>
    <w:rsid w:val="00DF311A"/>
    <w:rsid w:val="00E315A3"/>
    <w:rsid w:val="00E31B04"/>
    <w:rsid w:val="00EE4C2F"/>
    <w:rsid w:val="00EF04C7"/>
    <w:rsid w:val="00F1111A"/>
    <w:rsid w:val="00F16F94"/>
    <w:rsid w:val="00F27142"/>
    <w:rsid w:val="00F53ABC"/>
    <w:rsid w:val="00F80192"/>
    <w:rsid w:val="00F94A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C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styleId="CommentReference">
    <w:name w:val="annotation reference"/>
    <w:basedOn w:val="DefaultParagraphFont"/>
    <w:rsid w:val="00A207AB"/>
    <w:rPr>
      <w:sz w:val="16"/>
      <w:szCs w:val="16"/>
    </w:rPr>
  </w:style>
  <w:style w:type="paragraph" w:styleId="CommentText">
    <w:name w:val="annotation text"/>
    <w:basedOn w:val="Normal"/>
    <w:link w:val="CommentTextChar"/>
    <w:rsid w:val="00A207AB"/>
    <w:rPr>
      <w:sz w:val="20"/>
      <w:szCs w:val="20"/>
    </w:rPr>
  </w:style>
  <w:style w:type="character" w:customStyle="1" w:styleId="CommentTextChar">
    <w:name w:val="Comment Text Char"/>
    <w:basedOn w:val="DefaultParagraphFont"/>
    <w:link w:val="CommentText"/>
    <w:rsid w:val="00A207AB"/>
    <w:rPr>
      <w:sz w:val="20"/>
      <w:szCs w:val="20"/>
    </w:rPr>
  </w:style>
  <w:style w:type="paragraph" w:styleId="CommentSubject">
    <w:name w:val="annotation subject"/>
    <w:basedOn w:val="CommentText"/>
    <w:next w:val="CommentText"/>
    <w:link w:val="CommentSubjectChar"/>
    <w:rsid w:val="00A207AB"/>
    <w:rPr>
      <w:b/>
      <w:bCs/>
    </w:rPr>
  </w:style>
  <w:style w:type="character" w:customStyle="1" w:styleId="CommentSubjectChar">
    <w:name w:val="Comment Subject Char"/>
    <w:basedOn w:val="CommentTextChar"/>
    <w:link w:val="CommentSubject"/>
    <w:rsid w:val="00A207A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styleId="CommentReference">
    <w:name w:val="annotation reference"/>
    <w:basedOn w:val="DefaultParagraphFont"/>
    <w:rsid w:val="00A207AB"/>
    <w:rPr>
      <w:sz w:val="16"/>
      <w:szCs w:val="16"/>
    </w:rPr>
  </w:style>
  <w:style w:type="paragraph" w:styleId="CommentText">
    <w:name w:val="annotation text"/>
    <w:basedOn w:val="Normal"/>
    <w:link w:val="CommentTextChar"/>
    <w:rsid w:val="00A207AB"/>
    <w:rPr>
      <w:sz w:val="20"/>
      <w:szCs w:val="20"/>
    </w:rPr>
  </w:style>
  <w:style w:type="character" w:customStyle="1" w:styleId="CommentTextChar">
    <w:name w:val="Comment Text Char"/>
    <w:basedOn w:val="DefaultParagraphFont"/>
    <w:link w:val="CommentText"/>
    <w:rsid w:val="00A207AB"/>
    <w:rPr>
      <w:sz w:val="20"/>
      <w:szCs w:val="20"/>
    </w:rPr>
  </w:style>
  <w:style w:type="paragraph" w:styleId="CommentSubject">
    <w:name w:val="annotation subject"/>
    <w:basedOn w:val="CommentText"/>
    <w:next w:val="CommentText"/>
    <w:link w:val="CommentSubjectChar"/>
    <w:rsid w:val="00A207AB"/>
    <w:rPr>
      <w:b/>
      <w:bCs/>
    </w:rPr>
  </w:style>
  <w:style w:type="character" w:customStyle="1" w:styleId="CommentSubjectChar">
    <w:name w:val="Comment Subject Char"/>
    <w:basedOn w:val="CommentTextChar"/>
    <w:link w:val="CommentSubject"/>
    <w:rsid w:val="00A207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arcyj/pd_model" TargetMode="External"/><Relationship Id="rId12" Type="http://schemas.openxmlformats.org/officeDocument/2006/relationships/hyperlink" Target="http://www.biorxiv.org/content/early/2016/10/15/081257" TargetMode="External"/><Relationship Id="rId13" Type="http://schemas.openxmlformats.org/officeDocument/2006/relationships/hyperlink" Target="https://www.biorxiv.org/content/early/2019/09/08/761486" TargetMode="External"/><Relationship Id="rId14" Type="http://schemas.openxmlformats.org/officeDocument/2006/relationships/hyperlink" Target="https://www.pnas.org/content/103/16/6230" TargetMode="External"/><Relationship Id="rId15" Type="http://schemas.openxmlformats.org/officeDocument/2006/relationships/hyperlink" Target="https://www.pnas.org/content/115/4/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rcyj@colorado.edu" TargetMode="External"/><Relationship Id="rId9" Type="http://schemas.openxmlformats.org/officeDocument/2006/relationships/comments" Target="comments.xml"/><Relationship Id="rId10" Type="http://schemas.openxmlformats.org/officeDocument/2006/relationships/hyperlink" Target="https://github.com/darcyj/pd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8070</Words>
  <Characters>46000</Characters>
  <Application>Microsoft Macintosh Word</Application>
  <DocSecurity>0</DocSecurity>
  <Lines>383</Lines>
  <Paragraphs>107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 phylogenetic model for the recruitment of species into microbial communities a</vt:lpstr>
      <vt:lpstr>Abstract</vt:lpstr>
      <vt:lpstr>Introduction</vt:lpstr>
      <vt:lpstr>Materials and Methods</vt:lpstr>
      <vt:lpstr>    Overview</vt:lpstr>
      <vt:lpstr>    Statistical Model</vt:lpstr>
      <vt:lpstr>    Simulations</vt:lpstr>
      <vt:lpstr>    Parameter Estimation</vt:lpstr>
      <vt:lpstr>    Hypothesis Testing</vt:lpstr>
      <vt:lpstr>    Analysis</vt:lpstr>
      <vt:lpstr>    Code and Data</vt:lpstr>
      <vt:lpstr>Results</vt:lpstr>
      <vt:lpstr>    Results from “moving pictures” data</vt:lpstr>
      <vt:lpstr>    Results from infant gut data</vt:lpstr>
      <vt:lpstr>Discussion</vt:lpstr>
      <vt:lpstr>Acknowledgements</vt:lpstr>
      <vt:lpstr>Conflict of Interest</vt:lpstr>
      <vt:lpstr>Figure Captions</vt:lpstr>
      <vt:lpstr>References</vt:lpstr>
    </vt:vector>
  </TitlesOfParts>
  <Company/>
  <LinksUpToDate>false</LinksUpToDate>
  <CharactersWithSpaces>53963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keywords/>
  <cp:lastModifiedBy>Cathy Lozupone</cp:lastModifiedBy>
  <cp:revision>5</cp:revision>
  <dcterms:created xsi:type="dcterms:W3CDTF">2020-01-22T20:05:00Z</dcterms:created>
  <dcterms:modified xsi:type="dcterms:W3CDTF">2020-01-22T20:35:00Z</dcterms:modified>
</cp:coreProperties>
</file>