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Author comments are in bold and start with ***.</w:t>
      </w:r>
    </w:p>
    <w:p>
      <w:pPr>
        <w:pStyle w:val="Normal"/>
        <w:rPr/>
      </w:pPr>
      <w:r>
        <w:rPr/>
        <w:t>Referee #1 (Comments to the Author):</w:t>
      </w:r>
    </w:p>
    <w:p>
      <w:pPr>
        <w:pStyle w:val="Normal"/>
        <w:rPr/>
      </w:pPr>
      <w:r>
        <w:rPr/>
        <w:t>I have carefully re-read the revised manuscript, and I can see and appreciate all the hard work that went into the revision. Unfortunately, many of my original concerns remain. However, before I get into it, I want to emphasize that I think the authors are exploring a very interesting and important topic. It is just that the topic is also very difficult to tackle, and the data/patterns need careful consideration before jumping to conclusions.</w:t>
      </w:r>
    </w:p>
    <w:p>
      <w:pPr>
        <w:pStyle w:val="Normal"/>
        <w:rPr/>
      </w:pPr>
      <w:r>
        <w:rPr/>
        <w:t>This study aims to understand the processes underlying recruitment patterns into host-associated microbial communities. The central finding is that the order of arrival (i.e., recruitment/detection) is non-random. Specifically, that species which are more closely related to community members recruit sooner than species which are less closely related to community members. While I am pleased to see many improvements to the manuscript, I still have significant lingering concerns.</w:t>
      </w:r>
    </w:p>
    <w:p>
      <w:pPr>
        <w:pStyle w:val="Normal"/>
        <w:rPr/>
      </w:pPr>
      <w:r>
        <w:rPr/>
      </w:r>
    </w:p>
    <w:p>
      <w:pPr>
        <w:pStyle w:val="Normal"/>
        <w:rPr/>
      </w:pPr>
      <w:r>
        <w:rPr/>
        <w:t xml:space="preserve">My foremost concern, as I stated in my initial review, is that, “I don’t think it is acceptable nowadays to use patterns of phylogenetic relatedness in communities to infer community assembly processes in a dynamic system.” There is now strong theoretical evidence that species in a community may be underdispersed (clustered) due to either competition or environmental filtering. The link between community patterns and process depends critically on the traits and nature of competition/environmental filtering occurring in the community (e.g., Mayfield and Levine 2010). </w:t>
      </w:r>
    </w:p>
    <w:p>
      <w:pPr>
        <w:pStyle w:val="Normal"/>
        <w:rPr>
          <w:b/>
          <w:b/>
        </w:rPr>
      </w:pPr>
      <w:r>
        <w:rPr>
          <w:b/>
        </w:rPr>
        <w:t xml:space="preserve">*** We understand the reviewer’s concern that if underdispersion can arise from either environmental filtering or from competition, it is not possible to separate the two using community phylogenetics. </w:t>
      </w:r>
      <w:ins w:id="0" w:author="Alex Washburne" w:date="2020-01-06T09:50:00Z">
        <w:r>
          <w:rPr/>
          <w:t>We believe in a Popperian sense that we can never prove things in science – in particular *prove* the process behind the pattern - but only disprove or, in a Bayesian sense, inform a posterior with evidence. Here, we disprove the hypothesis that there will be competitive exclusion of close relatives in the assembly of microbiome communities, insofar as a</w:t>
        </w:r>
      </w:ins>
      <w:ins w:id="1" w:author="Alex Washburne" w:date="2020-01-06T09:51:00Z">
        <w:r>
          <w:rPr/>
          <w:t xml:space="preserve"> direct consequence of “competitive exclusion of close relatives” is overdispersed arrival. F</w:t>
        </w:r>
      </w:ins>
      <w:ins w:id="2" w:author="Alex Washburne" w:date="2020-01-06T09:50:00Z">
        <w:r>
          <w:rPr/>
          <w:t>or Bayesian brains, we</w:t>
        </w:r>
      </w:ins>
      <w:ins w:id="3" w:author="Alex Washburne" w:date="2020-01-06T09:51:00Z">
        <w:r>
          <w:rPr/>
          <w:t xml:space="preserve"> provide evidence</w:t>
        </w:r>
      </w:ins>
      <w:ins w:id="4" w:author="Alex Washburne" w:date="2020-01-06T09:50:00Z">
        <w:r>
          <w:rPr/>
          <w:t xml:space="preserve"> modify</w:t>
        </w:r>
      </w:ins>
      <w:ins w:id="5" w:author="Alex Washburne" w:date="2020-01-06T09:51:00Z">
        <w:r>
          <w:rPr/>
          <w:t>ing</w:t>
        </w:r>
      </w:ins>
      <w:ins w:id="6" w:author="Alex Washburne" w:date="2020-01-06T09:50:00Z">
        <w:r>
          <w:rPr/>
          <w:t xml:space="preserve"> a prior on the relative importance of close relatives competitively excluding one-another, or</w:t>
        </w:r>
      </w:ins>
      <w:ins w:id="7" w:author="Alex Washburne" w:date="2020-01-06T09:51:00Z">
        <w:r>
          <w:rPr/>
          <w:t>, for</w:t>
        </w:r>
      </w:ins>
      <w:ins w:id="8" w:author="Alex Washburne" w:date="2020-01-06T09:52:00Z">
        <w:r>
          <w:rPr/>
          <w:t xml:space="preserve"> other models, our evidence modifies the</w:t>
        </w:r>
      </w:ins>
      <w:ins w:id="9" w:author="Alex Washburne" w:date="2020-01-06T09:50:00Z">
        <w:r>
          <w:rPr/>
          <w:t xml:space="preserve"> prior </w:t>
        </w:r>
      </w:ins>
      <w:ins w:id="10" w:author="Alex Washburne" w:date="2020-01-06T09:52:00Z">
        <w:r>
          <w:rPr/>
          <w:t>distribution of</w:t>
        </w:r>
      </w:ins>
      <w:ins w:id="11" w:author="Alex Washburne" w:date="2020-01-06T09:50:00Z">
        <w:r>
          <w:rPr/>
          <w:t xml:space="preserve"> the intensity of competition as a function of phylogenetic distance. We have changed the abstract and introduction to make this important epistemological point more clear</w:t>
        </w:r>
      </w:ins>
      <w:ins w:id="12" w:author="Alex Washburne" w:date="2020-01-06T09:52:00Z">
        <w:r>
          <w:rPr/>
          <w:t xml:space="preserve"> – that </w:t>
        </w:r>
      </w:ins>
      <w:ins w:id="13" w:author="Alex Washburne" w:date="2020-01-06T09:53:00Z">
        <w:r>
          <w:rPr/>
          <w:t xml:space="preserve">our phylogenetic analysis </w:t>
        </w:r>
      </w:ins>
      <w:ins w:id="14" w:author="Alex Washburne" w:date="2020-01-06T09:52:00Z">
        <w:r>
          <w:rPr/>
          <w:t>disprove</w:t>
        </w:r>
      </w:ins>
      <w:ins w:id="15" w:author="Alex Washburne" w:date="2020-01-06T09:53:00Z">
        <w:r>
          <w:rPr/>
          <w:t>s</w:t>
        </w:r>
      </w:ins>
      <w:ins w:id="16" w:author="Alex Washburne" w:date="2020-01-06T09:52:00Z">
        <w:r>
          <w:rPr/>
          <w:t xml:space="preserve"> some models of community</w:t>
        </w:r>
      </w:ins>
      <w:ins w:id="17" w:author="Alex Washburne" w:date="2020-01-06T09:53:00Z">
        <w:r>
          <w:rPr/>
          <w:t xml:space="preserve"> assembly, leaving us with a subset of possible processes behind the pattern -</w:t>
        </w:r>
      </w:ins>
      <w:ins w:id="18" w:author="Alex Washburne" w:date="2020-01-06T09:52:00Z">
        <w:r>
          <w:rPr/>
          <w:t xml:space="preserve"> and appreciate your careful attention to this point</w:t>
        </w:r>
      </w:ins>
      <w:ins w:id="19" w:author="Alex Washburne" w:date="2020-01-06T09:50:00Z">
        <w:r>
          <w:rPr/>
          <w:t>.</w:t>
        </w:r>
      </w:ins>
      <w:del w:id="20" w:author="Alex Washburne" w:date="2020-01-06T09:24:00Z">
        <w:r>
          <w:rPr>
            <w:b/>
          </w:rPr>
          <w:delText>According to Mayfield and Levine (2010), the type of competition that can result in phylogenetic underdispersion is competition between distant relatives. We think that this type of competition is best thought of as environmental filtering, though, especially given its environmental dependency. For example, if two distantly-related bacterial species both had glucose importers, but one had a high-affinity importer and the other had a low-affinity importer, this fits the definition of competition between distant relatives: they are competing for glucose. But this is just as well thought of as environmental filtering, since one species is better adapted for environments with low concentrations of glucose, and the other for environments with high concentrations (this affinity-based environmental filtering has been extensively studied in soil archaea with different affinities for nitrate). This exact issue is discussed by Mayfield and Levine in their paper, with the qualification that this “lumping together”would not be permissable if the aim of a study was to separate competition writ-large from environmental filtering, which is not the goal of our study. Nevertheless, both in our previous revision and in this one, we have taken care to clarify that underdispersion can arise from competition between distant relatives.</w:delText>
        </w:r>
      </w:del>
    </w:p>
    <w:p>
      <w:pPr>
        <w:pStyle w:val="Normal"/>
        <w:rPr>
          <w:b/>
          <w:b/>
        </w:rPr>
      </w:pPr>
      <w:del w:id="21" w:author="Alex Washburne" w:date="2020-01-06T09:50:00Z">
        <w:r>
          <w:rPr>
            <w:b/>
          </w:rPr>
          <w:delText>But more important is the discussion of overdispersion in Mayfield and Levine (2010), where they state that overdispersion “can still only result from competitive exclusion”, by which they mean that overdispersion can only result when competitive exclusion of close relatives is a stronger force shaping a community than environmental filtering is. This is still a reasonable hypothesis to test against, especially given evidence of previous studies that show competitive exclusion of close relatives does happen in some microbial systems (Peay et al. 2013), and the abundance of literature that discusses this idea. Testing against this hypothesis (either by finding insufficient evidence to reject the null, or by finding significant underdispersion) is evidence against a community assembly process. Indeed, Mayfield and Levine even reference papers that show preferential recruitment of close relatives in plant communities (similar to our findings, and now cited in our intro) as evidence against the competition-relatedness hypothesis.</w:delText>
        </w:r>
      </w:del>
    </w:p>
    <w:p>
      <w:pPr>
        <w:pStyle w:val="Normal"/>
        <w:rPr>
          <w:b/>
          <w:b/>
        </w:rPr>
      </w:pPr>
      <w:del w:id="22" w:author="Alex Washburne" w:date="2020-01-06T09:50:00Z">
        <w:r>
          <w:rPr>
            <w:b/>
          </w:rPr>
          <w:delText xml:space="preserve">That said, we do understand where the reviewer is coming from, and we are grateful that the reviewer thinks that our findings are still relevant in an applied context. While we disagree with the reviewer that hypothetical underpinnings and background info for our hypothesis don’t belong in our Introduction, we do think that our hypotheses about empirical data (overdispersion, underdispersion, neutral) could be better separated in text from underlying processes (competition, env filtering, naturalization, preadaptation, etc). We have made that change, both because we think the underlying mechanisms behind over/underdispersion are highly relevant (see above), but also because we think the paper would be incomplete without introducing the theory that motivated the study in the first place. </w:delText>
        </w:r>
      </w:del>
    </w:p>
    <w:p>
      <w:pPr>
        <w:pStyle w:val="Normal"/>
        <w:rPr/>
      </w:pPr>
      <w:r>
        <w:rPr/>
        <w:t>Moreover, in this paper, we are two steps further removed from process than in many other studies on community patterns: (1) we are ignoring the importance of species abundances to community and immigration dynamics,</w:t>
      </w:r>
    </w:p>
    <w:p>
      <w:pPr>
        <w:pStyle w:val="Normal"/>
        <w:rPr/>
      </w:pPr>
      <w:r>
        <w:rPr>
          <w:b/>
        </w:rPr>
        <w:t>***We have addressed this issue by adding the null model the reviewer requested in their second comment</w:t>
      </w:r>
      <w:ins w:id="23" w:author="Alex Washburne" w:date="2020-01-06T09:55:00Z">
        <w:r>
          <w:rPr>
            <w:b/>
          </w:rPr>
          <w:t xml:space="preserve"> and found that t</w:t>
        </w:r>
      </w:ins>
      <w:ins w:id="24" w:author="Alex Washburne" w:date="2020-01-06T09:54:00Z">
        <w:r>
          <w:rPr>
            <w:b/>
          </w:rPr>
          <w:t xml:space="preserve">he microbiome datasets we analyzed are </w:t>
        </w:r>
      </w:ins>
      <w:ins w:id="25" w:author="Alex Washburne" w:date="2020-01-06T09:55:00Z">
        <w:r>
          <w:rPr>
            <w:b/>
          </w:rPr>
          <w:t>all underdispersed regardless whether or not we used an abundance-weighted null model. We’ve included these results in the SI for those readers similarly</w:t>
        </w:r>
      </w:ins>
      <w:ins w:id="26" w:author="Alex Washburne" w:date="2020-01-06T09:56:00Z">
        <w:r>
          <w:rPr>
            <w:b/>
          </w:rPr>
          <w:t xml:space="preserve"> curious about species- vs. individual-neutral models of arrival (in the particular assumption in which the abundances we observe reflect metacommunity abundances or propagule pressures)</w:t>
        </w:r>
      </w:ins>
      <w:ins w:id="27" w:author="Alex Washburne" w:date="2020-01-06T09:55:00Z">
        <w:r>
          <w:rPr>
            <w:b/>
          </w:rPr>
          <w:t>.</w:t>
        </w:r>
      </w:ins>
      <w:del w:id="28" w:author="Alex Washburne" w:date="2020-01-06T09:54:00Z">
        <w:r>
          <w:rPr>
            <w:b/>
          </w:rPr>
          <w:delText xml:space="preserve"> (see below).</w:delText>
        </w:r>
      </w:del>
      <w:r>
        <w:rPr>
          <w:b/>
        </w:rPr>
        <w:t xml:space="preserve"> </w:t>
      </w:r>
      <w:del w:id="29" w:author="Alex Washburne" w:date="2020-01-06T09:53:00Z">
        <w:r>
          <w:rPr>
            <w:b/>
          </w:rPr>
          <w:delText>However, even despite this, we feel that our point above re: testing against the overdispersion hypothesis stands.</w:delText>
        </w:r>
      </w:del>
    </w:p>
    <w:p>
      <w:pPr>
        <w:pStyle w:val="Normal"/>
        <w:rPr/>
      </w:pPr>
      <w:r>
        <w:rPr/>
        <w:t xml:space="preserve"> </w:t>
      </w:r>
      <w:r>
        <w:rPr/>
        <w:t>and (2) we are ignoring the fact that phylogenetic relatedness does not always correlate with functional similarity (Cavendar-Bares et al 2014).</w:t>
      </w:r>
    </w:p>
    <w:p>
      <w:pPr>
        <w:pStyle w:val="Normal"/>
        <w:rPr>
          <w:rFonts w:cs="Calibri" w:cstheme="minorHAnsi"/>
        </w:rPr>
      </w:pPr>
      <w:ins w:id="30" w:author="Alex Washburne" w:date="2020-01-06T09:57:00Z">
        <w:r>
          <w:rPr>
            <w:rFonts w:cs="Calibri" w:cstheme="minorHAnsi"/>
          </w:rPr>
          <w:t xml:space="preserve">As Robert MacArthur said, </w:t>
        </w:r>
      </w:ins>
    </w:p>
    <w:p>
      <w:pPr>
        <w:pStyle w:val="Normal"/>
        <w:ind w:left="720" w:hanging="0"/>
        <w:jc w:val="both"/>
        <w:rPr>
          <w:rFonts w:cs="Calibri" w:cstheme="minorHAnsi"/>
          <w:i/>
          <w:i/>
          <w:iCs/>
          <w:highlight w:val="white"/>
        </w:rPr>
      </w:pPr>
      <w:ins w:id="31" w:author="Alex Washburne" w:date="2020-01-06T09:57:00Z">
        <w:r>
          <w:rPr>
            <w:rFonts w:cs="Calibri" w:cstheme="minorHAnsi"/>
            <w:i/>
            <w:iCs/>
            <w:shd w:fill="FFFFFF" w:val="clear"/>
          </w:rPr>
          <w:t>Ecological patterns, about which we construct theories, are only interesting if they are repeated. They may be repeated in space or in time, and they may be repeated from species to species. A pattern which has all of these kinds of repetition is of special interest because of its generality, and yet these very general events are only seen by ecologists with rather blurred vision. The very sharp-sighted always find discrepancies and are able to say that there is no generality, only a spectrum of special cases. This diversity of outlook has proved useful in every science, but it is nowhere more marked than in ecology.</w:t>
        </w:r>
      </w:ins>
    </w:p>
    <w:p>
      <w:pPr>
        <w:pStyle w:val="Normal"/>
        <w:rPr>
          <w:rFonts w:cs="Calibri" w:cstheme="minorHAnsi"/>
        </w:rPr>
      </w:pPr>
      <w:ins w:id="32" w:author="Alex Washburne" w:date="2020-01-06T09:58:00Z">
        <w:r>
          <w:rPr>
            <w:rFonts w:cs="Calibri" w:cstheme="minorHAnsi"/>
            <w:shd w:fill="FFFFFF" w:val="clear"/>
          </w:rPr>
          <w:t>Here, we show the repetition of underdispersion across microbiome datasets</w:t>
        </w:r>
      </w:ins>
      <w:ins w:id="33" w:author="Alex Washburne" w:date="2020-01-06T09:59:00Z">
        <w:r>
          <w:rPr>
            <w:rFonts w:cs="Calibri" w:cstheme="minorHAnsi"/>
            <w:shd w:fill="FFFFFF" w:val="clear"/>
          </w:rPr>
          <w:t xml:space="preserve"> which statistically overcomes scenarios in which phylogenetically distant species are unusually similar. It’s </w:t>
        </w:r>
      </w:ins>
      <w:ins w:id="34" w:author="Alex Washburne" w:date="2020-01-06T10:01:00Z">
        <w:r>
          <w:rPr>
            <w:rFonts w:cs="Calibri" w:cstheme="minorHAnsi"/>
            <w:shd w:fill="FFFFFF" w:val="clear"/>
          </w:rPr>
          <w:t>both true that 1</w:t>
        </w:r>
      </w:ins>
      <w:ins w:id="35" w:author="Alex Washburne" w:date="2020-01-06T10:02:00Z">
        <w:r>
          <w:rPr>
            <w:rFonts w:cs="Calibri" w:cstheme="minorHAnsi"/>
            <w:shd w:fill="FFFFFF" w:val="clear"/>
          </w:rPr>
          <w:t xml:space="preserve">6S phylogeny correlates with function (Langille et al. 2013, Zanevelt et al. 2010) and </w:t>
        </w:r>
      </w:ins>
      <w:ins w:id="36" w:author="Alex Washburne" w:date="2020-01-06T09:59:00Z">
        <w:r>
          <w:rPr>
            <w:rFonts w:cs="Calibri" w:cstheme="minorHAnsi"/>
            <w:shd w:fill="FFFFFF" w:val="clear"/>
          </w:rPr>
          <w:t xml:space="preserve">a sharp-sighted observation that scenarios, from horizontal gene transfer to convergent evolution, do </w:t>
        </w:r>
      </w:ins>
      <w:ins w:id="37" w:author="Alex Washburne" w:date="2020-01-06T10:02:00Z">
        <w:r>
          <w:rPr>
            <w:rFonts w:cs="Calibri" w:cstheme="minorHAnsi"/>
            <w:shd w:fill="FFFFFF" w:val="clear"/>
          </w:rPr>
          <w:t>exist to</w:t>
        </w:r>
      </w:ins>
      <w:ins w:id="38" w:author="Alex Washburne" w:date="2020-01-06T10:00:00Z">
        <w:r>
          <w:rPr>
            <w:rFonts w:cs="Calibri" w:cstheme="minorHAnsi"/>
            <w:shd w:fill="FFFFFF" w:val="clear"/>
          </w:rPr>
          <w:t xml:space="preserve"> disrupt the correlation between</w:t>
        </w:r>
      </w:ins>
      <w:ins w:id="39" w:author="Alex Washburne" w:date="2020-01-06T09:59:00Z">
        <w:r>
          <w:rPr>
            <w:rFonts w:cs="Calibri" w:cstheme="minorHAnsi"/>
            <w:shd w:fill="FFFFFF" w:val="clear"/>
          </w:rPr>
          <w:t xml:space="preserve"> phylogenetic rel</w:t>
        </w:r>
      </w:ins>
      <w:ins w:id="40" w:author="Alex Washburne" w:date="2020-01-06T10:00:00Z">
        <w:r>
          <w:rPr>
            <w:rFonts w:cs="Calibri" w:cstheme="minorHAnsi"/>
            <w:shd w:fill="FFFFFF" w:val="clear"/>
          </w:rPr>
          <w:t>atedness and functional similarity. However, the repetition of this pattern, even absent our ability to pin down precisely the process, is the foundation for theory</w:t>
        </w:r>
      </w:ins>
      <w:ins w:id="41" w:author="Alex Washburne" w:date="2020-01-06T10:02:00Z">
        <w:r>
          <w:rPr>
            <w:rFonts w:cs="Calibri" w:cstheme="minorHAnsi"/>
            <w:shd w:fill="FFFFFF" w:val="clear"/>
          </w:rPr>
          <w:t xml:space="preserve"> regarding the subset of possibl</w:t>
        </w:r>
      </w:ins>
      <w:ins w:id="42" w:author="Alex Washburne" w:date="2020-01-06T10:03:00Z">
        <w:r>
          <w:rPr>
            <w:rFonts w:cs="Calibri" w:cstheme="minorHAnsi"/>
            <w:shd w:fill="FFFFFF" w:val="clear"/>
          </w:rPr>
          <w:t xml:space="preserve">e processes at play and predictive power of 16s phylogeny for assembly-related functions. We don’t claim that 16S phylogeny </w:t>
        </w:r>
      </w:ins>
      <w:ins w:id="43" w:author="Alex Washburne" w:date="2020-01-06T10:04:00Z">
        <w:r>
          <w:rPr>
            <w:rFonts w:cs="Calibri" w:cstheme="minorHAnsi"/>
            <w:shd w:fill="FFFFFF" w:val="clear"/>
          </w:rPr>
          <w:t xml:space="preserve">perfectly </w:t>
        </w:r>
      </w:ins>
      <w:ins w:id="44" w:author="Alex Washburne" w:date="2020-01-06T10:03:00Z">
        <w:r>
          <w:rPr>
            <w:rFonts w:cs="Calibri" w:cstheme="minorHAnsi"/>
            <w:shd w:fill="FFFFFF" w:val="clear"/>
          </w:rPr>
          <w:t>predicts function any more than a weather forecast predicts the time and place a raindrop will fall, but the existence of statistical patterns</w:t>
        </w:r>
      </w:ins>
      <w:ins w:id="45" w:author="Alex Washburne" w:date="2020-01-06T10:04:00Z">
        <w:r>
          <w:rPr>
            <w:rFonts w:cs="Calibri" w:cstheme="minorHAnsi"/>
            <w:shd w:fill="FFFFFF" w:val="clear"/>
          </w:rPr>
          <w:t xml:space="preserve"> discovered here may be useful for making bets about the processes behind microbial community assembly.</w:t>
        </w:r>
      </w:ins>
    </w:p>
    <w:p>
      <w:pPr>
        <w:pStyle w:val="Normal"/>
        <w:rPr>
          <w:b/>
          <w:b/>
        </w:rPr>
      </w:pPr>
      <w:del w:id="46" w:author="Alex Washburne" w:date="2020-01-06T09:54:00Z">
        <w:r>
          <w:rPr>
            <w:b/>
          </w:rPr>
          <w:delText xml:space="preserve">***We searched for Cavendar-Bares et al. 2014, which we couldn’t find. Instead we assume that this was a minor typo, and the reviewer is referring to their 2004 paper, which we cited in our paper, and which found a lack of correlation between phylogenetic relatedness and functional similarity. However, that study was within a single genus of trees (Quercus), and for bacteria, especially those in the human microbiome, function has been shown to correlate with 16S bacterial phylogeny (Langille et al. 2013, Zaneveld et al. 2010). This has also been shown to be very common by several studies cited in Mayfield and Levine (2010) as well as Wiens (2010). </w:delText>
        </w:r>
      </w:del>
    </w:p>
    <w:p>
      <w:pPr>
        <w:pStyle w:val="Normal"/>
        <w:rPr/>
      </w:pPr>
      <w:r>
        <w:rPr/>
        <w:t>In other words, I am not convinced that there is anything we can conclude about process here (or at least I haven’t been sufficiently convinced of it by the Introduction). As such, I do not agree with the overall framing of the study in the Abstract and Introduction; in particular, I do not think it is worthwhile to bring up overdispersion / underdispersion / naturalization / preadaptation hypotheses if they are not readily useful for connecting pattern and process. Now, it may be that reporting the pattern of phylogenetically underdispersed recruitment is useful from an applied standpoint (and the authors raise this point in the Discussion). However, in my opinion, the Abstract/Introduction should focus on that applied angle, and not on trying to provide support for conceptual frameworks that are ultimately unable to unambiguously connect pattern and process.</w:t>
      </w:r>
    </w:p>
    <w:p>
      <w:pPr>
        <w:pStyle w:val="Normal"/>
        <w:rPr/>
      </w:pPr>
      <w:r>
        <w:rPr>
          <w:b/>
        </w:rPr>
        <w:t xml:space="preserve">*** As stated above, we understand where the reviewer is coming from. We have edited the abstract to focus on the empirical results, i.e. that species are more likely to be recruited into human gut and skin microbiomes if a close relative is already present. We have also edited the first part of our Introduction similarly. </w:t>
      </w:r>
      <w:del w:id="47" w:author="Alex Washburne" w:date="2020-01-06T10:05:00Z">
        <w:r>
          <w:rPr>
            <w:b/>
          </w:rPr>
          <w:delText>But we do not feel it is permissable to have an introduction section that does not explain the theoretical, historical, and mechanistic underpinnings of  those hypotheses. As described above, we believe that these underpinnings are both valid and important. While we still include that information, w</w:delText>
        </w:r>
      </w:del>
      <w:ins w:id="48" w:author="Alex Washburne" w:date="2020-01-06T10:05:00Z">
        <w:r>
          <w:rPr>
            <w:b/>
          </w:rPr>
          <w:t>W</w:t>
        </w:r>
      </w:ins>
      <w:r>
        <w:rPr>
          <w:b/>
        </w:rPr>
        <w:t>e have changed our Introduction with the reviewer’s comment in mind, especially in regard to making sure that our overdispersion / underdispersion / neutral hypotheses are clearly in regard to empirical patterns in data.</w:t>
      </w:r>
      <w:ins w:id="49" w:author="Alex Washburne" w:date="2020-01-06T10:05:00Z">
        <w:r>
          <w:rPr>
            <w:b/>
          </w:rPr>
          <w:t xml:space="preserve"> We humbly add</w:t>
        </w:r>
      </w:ins>
      <w:ins w:id="50" w:author="Alex Washburne" w:date="2020-01-06T10:07:00Z">
        <w:r>
          <w:rPr>
            <w:b/>
          </w:rPr>
          <w:t>, in private,</w:t>
        </w:r>
      </w:ins>
      <w:ins w:id="51" w:author="Alex Washburne" w:date="2020-01-06T10:05:00Z">
        <w:r>
          <w:rPr>
            <w:b/>
          </w:rPr>
          <w:t xml:space="preserve"> th</w:t>
        </w:r>
      </w:ins>
      <w:ins w:id="52" w:author="Alex Washburne" w:date="2020-01-06T10:06:00Z">
        <w:r>
          <w:rPr>
            <w:b/>
          </w:rPr>
          <w:t>at it is the reviewer’s respected opinion, and not scientific fact,</w:t>
        </w:r>
      </w:ins>
      <w:ins w:id="53" w:author="Alex Washburne" w:date="2020-01-06T10:05:00Z">
        <w:r>
          <w:rPr>
            <w:b/>
          </w:rPr>
          <w:t xml:space="preserve"> whether or not it is “worthwhile” to present such a clearly repeated pattern</w:t>
        </w:r>
      </w:ins>
      <w:ins w:id="54" w:author="Alex Washburne" w:date="2020-01-06T10:06:00Z">
        <w:r>
          <w:rPr>
            <w:b/>
          </w:rPr>
          <w:t xml:space="preserve"> which reduces the set of possible processes driving microbiome community assembly to an informative subset.</w:t>
        </w:r>
      </w:ins>
      <w:ins w:id="55" w:author="Alex Washburne" w:date="2020-01-06T10:08:00Z">
        <w:r>
          <w:rPr>
            <w:b/>
          </w:rPr>
          <w:t xml:space="preserve"> We hope reviewer 1 and the editor can appreciate the value of our work, and </w:t>
        </w:r>
      </w:ins>
      <w:ins w:id="56" w:author="Alex Washburne" w:date="2020-01-06T10:09:00Z">
        <w:r>
          <w:rPr>
            <w:b/>
          </w:rPr>
          <w:t>take reviewer 2 as additional evidence that people outside our list of authors find this to be a worthwhile pursuit.</w:t>
        </w:r>
      </w:ins>
    </w:p>
    <w:p>
      <w:pPr>
        <w:pStyle w:val="Normal"/>
        <w:rPr/>
      </w:pPr>
      <w:r>
        <w:rPr/>
        <w:t xml:space="preserve">A closely related concern involves the assumptions that go into the neutral/null model, which interfere with my ability to fully believe the overall conclusions. First: the neutral/null model in this study assumes that all species in the regional species pool are equally likely to arrive. The authors then treat any deviations from this null model as a non-random pattern of arrival. However, in reality, a true neutral/null model should assume that all *individuals* are equally likely to arrive, not all species; in other words, the relative abundances of species (zOTUs) in the regional species pool should significantly impact colonization patterns, and thus should affect null expectations about arrival times. </w:t>
      </w:r>
    </w:p>
    <w:p>
      <w:pPr>
        <w:pStyle w:val="Normal"/>
        <w:rPr>
          <w:b/>
          <w:b/>
        </w:rPr>
      </w:pPr>
      <w:r>
        <w:rPr>
          <w:b/>
        </w:rPr>
        <w:t xml:space="preserve">*** </w:t>
      </w:r>
      <w:del w:id="57" w:author="Alex Washburne" w:date="2020-01-06T10:09:00Z">
        <w:r>
          <w:rPr>
            <w:b/>
          </w:rPr>
          <w:delText xml:space="preserve">In response to the reviewer, </w:delText>
        </w:r>
      </w:del>
      <w:ins w:id="58" w:author="Alex Washburne" w:date="2020-01-06T10:09:00Z">
        <w:r>
          <w:rPr>
            <w:b/>
          </w:rPr>
          <w:t xml:space="preserve">As stated above, </w:t>
        </w:r>
      </w:ins>
      <w:r>
        <w:rPr>
          <w:b/>
        </w:rPr>
        <w:t xml:space="preserve">we now include a null model that samples individual observations instead of sampling species. This null model is very similar to what is used in Raup-Crick or Beta-MNTD analyses, although subsequent analysis of simulated communities is obviously different in our implementation. Per the reviewer’s comment, this “individual” null model uses relative abundance information from a rarefied OTU table. </w:t>
      </w:r>
      <w:del w:id="59" w:author="Alex Washburne" w:date="2020-01-06T10:10:00Z">
        <w:r>
          <w:rPr>
            <w:b/>
          </w:rPr>
          <w:delText xml:space="preserve">It is a sampling of individual observations, rather than species observations. </w:delText>
        </w:r>
      </w:del>
      <w:r>
        <w:rPr>
          <w:b/>
        </w:rPr>
        <w:t xml:space="preserve">For the Moving Pictures dataset, we now include a supplementary figure that shows the results of this null model. In this case, the results of the “individual” null model strongly support the results of our original analysis, in that palm and fecal communities exhibited significant underdispersion, but tongue communities did not. For the other two datasets, all communities exhibited significant underdispersion under the “individual” null model, which mostly aligns with what we found earlier. We thank the reviewer for suggesting this alternative approach, because as the reviewer noted, readers may worry that underdispersion may be a conclusion determined by the relative frequencies of species within a data set, and these results address that concern. </w:t>
      </w:r>
    </w:p>
    <w:p>
      <w:pPr>
        <w:pStyle w:val="Normal"/>
        <w:rPr/>
      </w:pPr>
      <w:r>
        <w:rPr/>
        <w:t xml:space="preserve">Indeed, in some cases the composition of the community itself will partly arise from the relative abundances of taxa in the regional species pool, e.g., if some populations persist or are common simply due to propagule pressure. </w:t>
      </w:r>
    </w:p>
    <w:p>
      <w:pPr>
        <w:pStyle w:val="Normal"/>
        <w:rPr>
          <w:b/>
          <w:b/>
        </w:rPr>
      </w:pPr>
      <w:r>
        <w:rPr>
          <w:b/>
        </w:rPr>
        <w:t xml:space="preserve">*** We agree with the reviewer that community composition can partially arise from the relative abundances of taxa in the real regional species pool, and that this species pool isn’t truly reflected in the species observed in a data set. </w:t>
      </w:r>
      <w:del w:id="60" w:author="Alex Washburne" w:date="2020-01-06T10:12:00Z">
        <w:r>
          <w:rPr>
            <w:b/>
          </w:rPr>
          <w:delText xml:space="preserve">This was addressed in our previous drafts as a discussion of species in the regional species pool already having an underdispersed distribution, and that processes driving underdispersion could be external to the host. This is not an assumption of our null model </w:delText>
        </w:r>
      </w:del>
      <w:del w:id="61" w:author="Alex Washburne" w:date="2020-01-06T10:12:00Z">
        <w:r>
          <w:rPr>
            <w:b/>
            <w:i/>
          </w:rPr>
          <w:delText>per se,</w:delText>
        </w:r>
      </w:del>
      <w:del w:id="62" w:author="Alex Washburne" w:date="2020-01-06T10:12:00Z">
        <w:r>
          <w:rPr>
            <w:i/>
          </w:rPr>
          <w:delText xml:space="preserve"> </w:delText>
        </w:r>
      </w:del>
      <w:del w:id="63" w:author="Alex Washburne" w:date="2020-01-06T10:12:00Z">
        <w:r>
          <w:rPr>
            <w:b/>
          </w:rPr>
          <w:delText xml:space="preserve">but rather a part of any environmental microbiome experimental design (human or otherwise) that must be considered and acknowledged. </w:delText>
        </w:r>
      </w:del>
    </w:p>
    <w:p>
      <w:pPr>
        <w:pStyle w:val="Normal"/>
        <w:rPr/>
      </w:pPr>
      <w:r>
        <w:rPr/>
        <w:t xml:space="preserve">A second assumption of the null/neutral model is that the regional species pool is static over time, even though it likely is not; this assumption isn’t as problematic to me, but it should probably be mentioned. </w:t>
      </w:r>
    </w:p>
    <w:p>
      <w:pPr>
        <w:pStyle w:val="Normal"/>
        <w:rPr>
          <w:b/>
          <w:b/>
        </w:rPr>
      </w:pPr>
      <w:r>
        <w:rPr>
          <w:b/>
        </w:rPr>
        <w:t>*** We agree with the reviewer that this is worth mentioning. We have included this in our discussion section, next to the aforementioned discussion of regional species pool being pre-underdispersed.</w:t>
      </w:r>
    </w:p>
    <w:p>
      <w:pPr>
        <w:pStyle w:val="Normal"/>
        <w:rPr/>
      </w:pPr>
      <w:r>
        <w:rPr/>
        <w:t>Overall, I feel the authors need to explore these assumptions, and how they might impact their results. Are we sure that these assumptions do not fundamentally undermine the authors’ main conclusion of underdispersion?</w:t>
      </w:r>
    </w:p>
    <w:p>
      <w:pPr>
        <w:pStyle w:val="Normal"/>
        <w:rPr/>
      </w:pPr>
      <w:r>
        <w:rPr>
          <w:b/>
        </w:rPr>
        <w:t>***</w:t>
      </w:r>
      <w:del w:id="64" w:author="Alex Washburne" w:date="2020-01-06T10:12:00Z">
        <w:r>
          <w:rPr>
            <w:b/>
          </w:rPr>
          <w:delText xml:space="preserve"> In response to the reviewer, we have implemented a</w:delText>
        </w:r>
      </w:del>
      <w:ins w:id="65" w:author="Alex Washburne" w:date="2020-01-06T10:12:00Z">
        <w:r>
          <w:rPr>
            <w:b/>
          </w:rPr>
          <w:t xml:space="preserve"> We found that the</w:t>
        </w:r>
      </w:ins>
      <w:r>
        <w:rPr>
          <w:b/>
        </w:rPr>
        <w:t xml:space="preserve"> </w:t>
      </w:r>
      <w:ins w:id="66" w:author="Alex Washburne" w:date="2020-01-06T10:12:00Z">
        <w:r>
          <w:rPr>
            <w:b/>
          </w:rPr>
          <w:t>individual-neutral</w:t>
        </w:r>
      </w:ins>
      <w:del w:id="67" w:author="Alex Washburne" w:date="2020-01-06T10:12:00Z">
        <w:r>
          <w:rPr>
            <w:b/>
          </w:rPr>
          <w:delText>null</w:delText>
        </w:r>
      </w:del>
      <w:r>
        <w:rPr>
          <w:b/>
        </w:rPr>
        <w:t xml:space="preserve"> model </w:t>
      </w:r>
      <w:ins w:id="68" w:author="Alex Washburne" w:date="2020-01-06T10:12:00Z">
        <w:r>
          <w:rPr>
            <w:b/>
          </w:rPr>
          <w:t xml:space="preserve">corroborates </w:t>
        </w:r>
      </w:ins>
      <w:del w:id="69" w:author="Alex Washburne" w:date="2020-01-06T10:12:00Z">
        <w:r>
          <w:rPr>
            <w:b/>
          </w:rPr>
          <w:delText xml:space="preserve">that incorporates relative abundance information, and found that its results support </w:delText>
        </w:r>
      </w:del>
      <w:r>
        <w:rPr>
          <w:b/>
        </w:rPr>
        <w:t>our previous findings</w:t>
      </w:r>
      <w:ins w:id="70" w:author="Alex Washburne" w:date="2020-01-06T10:13:00Z">
        <w:r>
          <w:rPr>
            <w:b/>
          </w:rPr>
          <w:t xml:space="preserve">. </w:t>
        </w:r>
      </w:ins>
      <w:del w:id="71" w:author="Alex Washburne" w:date="2020-01-06T10:13:00Z">
        <w:r>
          <w:rPr>
            <w:b/>
          </w:rPr>
          <w:delText>, rather than undermining them. As to the issue of the regional species pool simply being reflected in the host microbiome, we strongly suspect this is not the case because of ample evidence of strong selection within the host, at least within the human gut microbiome. Even if that were not the case, this would not undermine the finding that these communities follow our underdispersion hypothesis, because that hypothesis and the potential mechanisms behind it need not occur within the host for our principal finding of underdispersion to be real. Finally, we have included discussion of the regional species pool being static over time, which the reviewer didn’t see as problematic, but we agree this discussion is</w:delText>
        </w:r>
      </w:del>
      <w:ins w:id="72" w:author="Alex Washburne" w:date="2020-01-06T10:13:00Z">
        <w:r>
          <w:rPr>
            <w:b/>
          </w:rPr>
          <w:t>We believe these changes address</w:t>
        </w:r>
      </w:ins>
      <w:ins w:id="73" w:author="Alex Washburne" w:date="2020-01-06T10:14:00Z">
        <w:r>
          <w:rPr>
            <w:b/>
          </w:rPr>
          <w:t xml:space="preserve"> your revisions and</w:t>
        </w:r>
      </w:ins>
      <w:del w:id="74" w:author="Alex Washburne" w:date="2020-01-06T10:14:00Z">
        <w:r>
          <w:rPr>
            <w:b/>
          </w:rPr>
          <w:delText xml:space="preserve"> a valuable contribution to</w:delText>
        </w:r>
      </w:del>
      <w:ins w:id="75" w:author="Alex Washburne" w:date="2020-01-06T10:14:00Z">
        <w:r>
          <w:rPr>
            <w:b/>
          </w:rPr>
          <w:t xml:space="preserve"> will improve the robustness and impact of</w:t>
        </w:r>
      </w:ins>
      <w:r>
        <w:rPr>
          <w:b/>
        </w:rPr>
        <w:t xml:space="preserve"> our paper. </w:t>
      </w:r>
    </w:p>
    <w:p>
      <w:pPr>
        <w:pStyle w:val="Normal"/>
        <w:rPr/>
      </w:pPr>
      <w:r>
        <w:rPr/>
        <w:t>A few other minor things:</w:t>
      </w:r>
    </w:p>
    <w:p>
      <w:pPr>
        <w:pStyle w:val="Normal"/>
        <w:rPr/>
      </w:pPr>
      <w:r>
        <w:rPr/>
        <w:t>- I like the added section about detection and recruitment in the Discussion (L330-L343). Indeed, these details seem critical to understand the study. Because of their importance for comprehension, I think this clear description should be present in the Introduction, not the Discussion.</w:t>
      </w:r>
    </w:p>
    <w:p>
      <w:pPr>
        <w:pStyle w:val="Normal"/>
        <w:rPr/>
      </w:pPr>
      <w:r>
        <w:rPr>
          <w:b/>
        </w:rPr>
        <w:t>*** We agree with the reviewer that this is an important point. We have expanded our treatment of detection vs. recruitment in our introduction.</w:t>
      </w:r>
    </w:p>
    <w:p>
      <w:pPr>
        <w:pStyle w:val="Normal"/>
        <w:rPr/>
      </w:pPr>
      <w:r>
        <w:rPr/>
        <w:t>- Related: The shift to using “detection” is an important one, but it has been overdone in my opinion. I think it is important to state early and often that there are methodological limits to our ability to detect recruitment. However, I think this only needs to be mentioned a few times, and then “recruitment” should be used thereafter. If the paper is ultimately trying to understand recruitment patterns, then it is confusing to not use the word recruitment when discussing hypotheses and results. As it stands, the reader has to mentally translate “detection” to “recruitment” over and over. It leads the reader to repeatedly ask the question: If detection ability is such a problematic experimental limitation to inferring recruitment, then how can we justify using it to understand recruitment patterns?</w:t>
      </w:r>
    </w:p>
    <w:p>
      <w:pPr>
        <w:pStyle w:val="Normal"/>
        <w:rPr>
          <w:b/>
          <w:b/>
        </w:rPr>
      </w:pPr>
      <w:r>
        <w:rPr>
          <w:b/>
        </w:rPr>
        <w:t xml:space="preserve">***We agree with the reviewer that the use of “detection” everywhere is perhaps overdone. </w:t>
      </w:r>
      <w:del w:id="76" w:author="Alex Washburne" w:date="2020-01-06T10:14:00Z">
        <w:r>
          <w:rPr>
            <w:b/>
          </w:rPr>
          <w:delText xml:space="preserve">But we do not want to disappoint Reviewer 2, who seems to have felt that our revision was appropriate. </w:delText>
        </w:r>
      </w:del>
      <w:r>
        <w:rPr>
          <w:b/>
        </w:rPr>
        <w:t xml:space="preserve">We have </w:t>
      </w:r>
      <w:ins w:id="77" w:author="Alex Washburne" w:date="2020-01-06T10:14:00Z">
        <w:r>
          <w:rPr>
            <w:b/>
          </w:rPr>
          <w:t xml:space="preserve">made the </w:t>
        </w:r>
      </w:ins>
      <w:del w:id="78" w:author="Alex Washburne" w:date="2020-01-06T10:14:00Z">
        <w:r>
          <w:rPr>
            <w:b/>
          </w:rPr>
          <w:delText xml:space="preserve">sought middle-ground in making the </w:delText>
        </w:r>
      </w:del>
      <w:r>
        <w:rPr>
          <w:b/>
        </w:rPr>
        <w:t xml:space="preserve">distinction between the two </w:t>
      </w:r>
      <w:del w:id="79" w:author="Alex Washburne" w:date="2020-01-06T10:15:00Z">
        <w:r>
          <w:rPr>
            <w:b/>
          </w:rPr>
          <w:delText>very clear</w:delText>
        </w:r>
      </w:del>
      <w:ins w:id="80" w:author="Alex Washburne" w:date="2020-01-06T10:15:00Z">
        <w:r>
          <w:rPr>
            <w:b/>
          </w:rPr>
          <w:t>clearer</w:t>
        </w:r>
      </w:ins>
      <w:r>
        <w:rPr>
          <w:b/>
        </w:rPr>
        <w:t xml:space="preserve"> in the introduction and discussion sections as advised by the reviewer, a</w:t>
      </w:r>
      <w:bookmarkStart w:id="0" w:name="_GoBack"/>
      <w:bookmarkEnd w:id="0"/>
      <w:r>
        <w:rPr>
          <w:b/>
        </w:rPr>
        <w:t xml:space="preserve">nd using “recruitment” in those sections following said distinction except where the word is used to describe empirical data. </w:t>
      </w:r>
    </w:p>
    <w:p>
      <w:pPr>
        <w:pStyle w:val="Normal"/>
        <w:rPr/>
      </w:pPr>
      <w:r>
        <w:rPr/>
        <w:t>- It should be made clear in the abstract that overdispersion/underdispersion results in this study refer to the *order* of arrival.</w:t>
      </w:r>
    </w:p>
    <w:p>
      <w:pPr>
        <w:pStyle w:val="Normal"/>
        <w:rPr>
          <w:b/>
          <w:b/>
        </w:rPr>
      </w:pPr>
      <w:r>
        <w:rPr>
          <w:b/>
        </w:rPr>
        <w:t xml:space="preserve">***We agree with the reviewer and have made this change. </w:t>
      </w:r>
    </w:p>
    <w:p>
      <w:pPr>
        <w:pStyle w:val="Normal"/>
        <w:rPr/>
      </w:pPr>
      <w:r>
        <w:rPr/>
      </w:r>
    </w:p>
    <w:p>
      <w:pPr>
        <w:pStyle w:val="Normal"/>
        <w:rPr/>
      </w:pPr>
      <w:r>
        <w:rPr/>
        <w:t>Referee #2 (Comments to the Author):</w:t>
      </w:r>
    </w:p>
    <w:p>
      <w:pPr>
        <w:pStyle w:val="Normal"/>
        <w:rPr/>
      </w:pPr>
      <w:r>
        <w:rPr/>
      </w:r>
    </w:p>
    <w:p>
      <w:pPr>
        <w:pStyle w:val="Normal"/>
        <w:rPr/>
      </w:pPr>
      <w:r>
        <w:rPr/>
        <w:t>I thank the authors for carefully and thoughtfully addressing all of my major concerns. The authors very clearly modified the manuscript to identify the major limitations and assumptions of the study and to avoid unsupported generalisations. I believe the revised manuscript presents a very strong study and will be of broad interest to those in microbial ecology.</w:t>
      </w:r>
    </w:p>
    <w:p>
      <w:pPr>
        <w:pStyle w:val="Normal"/>
        <w:widowControl/>
        <w:bidi w:val="0"/>
        <w:spacing w:lineRule="auto" w:line="276" w:before="0" w:after="200"/>
        <w:jc w:val="left"/>
        <w:rPr/>
      </w:pPr>
      <w:r>
        <w:rPr>
          <w:b/>
        </w:rPr>
        <w:t>***We hope the current revisions to our manuscript also meet with the reviewer’s approval.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f66f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f66f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LibreOffice/6.1.6.3$Linux_X86_64 LibreOffice_project/10$Build-3</Application>
  <Pages>4</Pages>
  <Words>1969</Words>
  <Characters>10757</Characters>
  <CharactersWithSpaces>12708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2020-01-06T17:15:00Z</dcterms:created>
  <dc:creator>jack</dc:creator>
  <dc:description/>
  <dc:language>en-US</dc:language>
  <cp:lastModifiedBy>Alex Washburne</cp:lastModifiedBy>
  <dcterms:modified xsi:type="dcterms:W3CDTF">2020-01-06T17:15:00Z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